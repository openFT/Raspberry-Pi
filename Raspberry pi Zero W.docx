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4949F" w14:textId="77777777" w:rsidR="007951AC" w:rsidRPr="00FE3DA3" w:rsidRDefault="007951AC" w:rsidP="007951AC">
      <w:pPr>
        <w:jc w:val="center"/>
        <w:rPr>
          <w:rFonts w:ascii="Arial" w:hAnsi="Arial" w:cs="Arial"/>
          <w:b/>
          <w:sz w:val="40"/>
        </w:rPr>
      </w:pPr>
      <w:r w:rsidRPr="00FE3DA3">
        <w:rPr>
          <w:rFonts w:ascii="Arial" w:hAnsi="Arial" w:cs="Arial"/>
          <w:b/>
          <w:sz w:val="40"/>
        </w:rPr>
        <w:t>Raspberry Pi Zero W</w:t>
      </w:r>
    </w:p>
    <w:p w14:paraId="55B65580" w14:textId="77777777" w:rsidR="007951AC" w:rsidRDefault="00FE3DA3">
      <w:pPr>
        <w:jc w:val="both"/>
        <w:rPr>
          <w:rFonts w:ascii="Arial" w:hAnsi="Arial" w:cs="Arial"/>
          <w:color w:val="333333"/>
          <w:shd w:val="clear" w:color="auto" w:fill="FFFFFF"/>
        </w:rPr>
        <w:pPrChange w:id="0" w:author="Sankaranarayanan S." w:date="2018-06-14T17:46:00Z">
          <w:pPr/>
        </w:pPrChange>
      </w:pPr>
      <w:r w:rsidRPr="00FE3DA3">
        <w:rPr>
          <w:rFonts w:ascii="Arial" w:hAnsi="Arial" w:cs="Arial"/>
          <w:color w:val="333333"/>
          <w:shd w:val="clear" w:color="auto" w:fill="FFFFFF"/>
        </w:rPr>
        <w:t>The Raspberry Pi is a popular Single Board Computer (SBC) in that it is a full computer packed into a single board. Many may already familiar with the </w:t>
      </w:r>
      <w:r w:rsidR="005F74B1">
        <w:fldChar w:fldCharType="begin"/>
      </w:r>
      <w:r w:rsidR="005F74B1">
        <w:instrText xml:space="preserve"> HYPERLINK "https://www.sparkfun.com/products/13825" </w:instrText>
      </w:r>
      <w:r w:rsidR="005F74B1">
        <w:fldChar w:fldCharType="separate"/>
      </w:r>
      <w:r w:rsidRPr="00FE3DA3">
        <w:rPr>
          <w:rStyle w:val="Hyperlink"/>
          <w:rFonts w:ascii="Arial" w:hAnsi="Arial" w:cs="Arial"/>
          <w:color w:val="E0311D"/>
          <w:u w:val="none"/>
          <w:shd w:val="clear" w:color="auto" w:fill="FFFFFF"/>
        </w:rPr>
        <w:t>Raspberry Pi 3</w:t>
      </w:r>
      <w:r w:rsidR="005F74B1">
        <w:rPr>
          <w:rStyle w:val="Hyperlink"/>
          <w:rFonts w:ascii="Arial" w:hAnsi="Arial" w:cs="Arial"/>
          <w:color w:val="E0311D"/>
          <w:u w:val="none"/>
          <w:shd w:val="clear" w:color="auto" w:fill="FFFFFF"/>
        </w:rPr>
        <w:fldChar w:fldCharType="end"/>
      </w:r>
      <w:r w:rsidRPr="00FE3DA3">
        <w:rPr>
          <w:rFonts w:ascii="Arial" w:hAnsi="Arial" w:cs="Arial"/>
          <w:color w:val="333333"/>
          <w:shd w:val="clear" w:color="auto" w:fill="FFFFFF"/>
        </w:rPr>
        <w:t> and its predecessors, which comes in a form factor that has become as highly recognizable. The Raspberry Pi comes in an even smaller form factor. The introduction of the Raspberry Pi Zero allowed one to embed an entire computer in even smaller projects. This guide will cover the latest version of the Zero product line, the </w:t>
      </w:r>
      <w:r w:rsidR="005F74B1">
        <w:fldChar w:fldCharType="begin"/>
      </w:r>
      <w:r w:rsidR="005F74B1">
        <w:instrText xml:space="preserve"> HYPERLINK "https://www.sparkfun.com/products/14277" </w:instrText>
      </w:r>
      <w:r w:rsidR="005F74B1">
        <w:fldChar w:fldCharType="separate"/>
      </w:r>
      <w:r w:rsidRPr="00FE3DA3">
        <w:rPr>
          <w:rStyle w:val="Hyperlink"/>
          <w:rFonts w:ascii="Arial" w:hAnsi="Arial" w:cs="Arial"/>
          <w:color w:val="E0311D"/>
          <w:u w:val="none"/>
          <w:shd w:val="clear" w:color="auto" w:fill="FFFFFF"/>
        </w:rPr>
        <w:t>Raspberry Pi Zero - Wireless</w:t>
      </w:r>
      <w:r w:rsidR="005F74B1">
        <w:rPr>
          <w:rStyle w:val="Hyperlink"/>
          <w:rFonts w:ascii="Arial" w:hAnsi="Arial" w:cs="Arial"/>
          <w:color w:val="E0311D"/>
          <w:u w:val="none"/>
          <w:shd w:val="clear" w:color="auto" w:fill="FFFFFF"/>
        </w:rPr>
        <w:fldChar w:fldCharType="end"/>
      </w:r>
      <w:r w:rsidRPr="00FE3DA3">
        <w:rPr>
          <w:rFonts w:ascii="Arial" w:hAnsi="Arial" w:cs="Arial"/>
          <w:color w:val="333333"/>
          <w:shd w:val="clear" w:color="auto" w:fill="FFFFFF"/>
        </w:rPr>
        <w:t xml:space="preserve">, which has an onboard </w:t>
      </w:r>
      <w:proofErr w:type="spellStart"/>
      <w:r w:rsidRPr="00FE3DA3">
        <w:rPr>
          <w:rFonts w:ascii="Arial" w:hAnsi="Arial" w:cs="Arial"/>
          <w:color w:val="333333"/>
          <w:shd w:val="clear" w:color="auto" w:fill="FFFFFF"/>
        </w:rPr>
        <w:t>WiFi</w:t>
      </w:r>
      <w:proofErr w:type="spellEnd"/>
      <w:r w:rsidRPr="00FE3DA3">
        <w:rPr>
          <w:rFonts w:ascii="Arial" w:hAnsi="Arial" w:cs="Arial"/>
          <w:color w:val="333333"/>
          <w:shd w:val="clear" w:color="auto" w:fill="FFFFFF"/>
        </w:rPr>
        <w:t xml:space="preserve"> module. While these directions should work for most any version and form factor of the Raspberry Pi, it will revolve around the Pi Zero W.</w:t>
      </w:r>
    </w:p>
    <w:p w14:paraId="4EFB031D" w14:textId="77777777" w:rsidR="001571C0" w:rsidRPr="0029098B" w:rsidRDefault="001571C0">
      <w:pPr>
        <w:jc w:val="both"/>
        <w:rPr>
          <w:rFonts w:ascii="Arial" w:hAnsi="Arial" w:cs="Arial"/>
          <w:b/>
          <w:sz w:val="24"/>
        </w:rPr>
        <w:pPrChange w:id="1" w:author="Sankaranarayanan S." w:date="2018-06-14T17:46:00Z">
          <w:pPr/>
        </w:pPrChange>
      </w:pPr>
      <w:r w:rsidRPr="0029098B">
        <w:rPr>
          <w:rFonts w:ascii="Arial" w:hAnsi="Arial" w:cs="Arial"/>
          <w:b/>
          <w:color w:val="333333"/>
          <w:sz w:val="24"/>
          <w:shd w:val="clear" w:color="auto" w:fill="FFFFFF"/>
        </w:rPr>
        <w:t>Hardware Specifications</w:t>
      </w:r>
    </w:p>
    <w:p w14:paraId="0EB353CB" w14:textId="77777777" w:rsidR="001571C0" w:rsidRPr="0029098B" w:rsidRDefault="001571C0">
      <w:pPr>
        <w:pStyle w:val="ListParagraph"/>
        <w:numPr>
          <w:ilvl w:val="0"/>
          <w:numId w:val="1"/>
        </w:numPr>
        <w:jc w:val="both"/>
        <w:rPr>
          <w:rFonts w:ascii="Arial" w:hAnsi="Arial" w:cs="Arial"/>
          <w:b/>
          <w:sz w:val="24"/>
        </w:rPr>
        <w:pPrChange w:id="2" w:author="Sankaranarayanan S." w:date="2018-06-14T17:46:00Z">
          <w:pPr>
            <w:pStyle w:val="ListParagraph"/>
            <w:numPr>
              <w:numId w:val="1"/>
            </w:numPr>
            <w:ind w:hanging="360"/>
          </w:pPr>
        </w:pPrChange>
      </w:pPr>
      <w:r w:rsidRPr="0029098B">
        <w:rPr>
          <w:rFonts w:ascii="Arial" w:hAnsi="Arial" w:cs="Arial"/>
          <w:b/>
          <w:sz w:val="24"/>
        </w:rPr>
        <w:t>Mini HDMI</w:t>
      </w:r>
    </w:p>
    <w:p w14:paraId="10A24793" w14:textId="77777777" w:rsidR="001571C0" w:rsidRDefault="001571C0">
      <w:pPr>
        <w:ind w:left="720"/>
        <w:jc w:val="both"/>
        <w:rPr>
          <w:rFonts w:ascii="Arial" w:hAnsi="Arial" w:cs="Arial"/>
          <w:color w:val="333333"/>
          <w:shd w:val="clear" w:color="auto" w:fill="FFFFFF"/>
        </w:rPr>
        <w:pPrChange w:id="3" w:author="Sankaranarayanan S." w:date="2018-06-14T17:46:00Z">
          <w:pPr>
            <w:ind w:left="720"/>
          </w:pPr>
        </w:pPrChange>
      </w:pPr>
      <w:r w:rsidRPr="001571C0">
        <w:rPr>
          <w:rFonts w:ascii="Arial" w:hAnsi="Arial" w:cs="Arial"/>
          <w:color w:val="333333"/>
          <w:shd w:val="clear" w:color="auto" w:fill="FFFFFF"/>
        </w:rPr>
        <w:t>The Zero uses a mini HDMI connector to save space. To connect the Zero to a monitor or television, you will need a mini HDMI to HDMI adapter or </w:t>
      </w:r>
      <w:r w:rsidR="005F74B1">
        <w:fldChar w:fldCharType="begin"/>
      </w:r>
      <w:r w:rsidR="005F74B1">
        <w:instrText xml:space="preserve"> HYPERLINK "https://www.sparkfun.com/products/14274" </w:instrText>
      </w:r>
      <w:r w:rsidR="005F74B1">
        <w:fldChar w:fldCharType="separate"/>
      </w:r>
      <w:r w:rsidRPr="001571C0">
        <w:rPr>
          <w:rFonts w:ascii="Arial" w:hAnsi="Arial" w:cs="Arial"/>
          <w:color w:val="333333"/>
        </w:rPr>
        <w:t>cable</w:t>
      </w:r>
      <w:r w:rsidR="005F74B1">
        <w:rPr>
          <w:rFonts w:ascii="Arial" w:hAnsi="Arial" w:cs="Arial"/>
          <w:color w:val="333333"/>
        </w:rPr>
        <w:fldChar w:fldCharType="end"/>
      </w:r>
      <w:r w:rsidRPr="001571C0">
        <w:rPr>
          <w:rFonts w:ascii="Arial" w:hAnsi="Arial" w:cs="Arial"/>
          <w:color w:val="333333"/>
          <w:shd w:val="clear" w:color="auto" w:fill="FFFFFF"/>
        </w:rPr>
        <w:t>.</w:t>
      </w:r>
    </w:p>
    <w:p w14:paraId="3CA0880D" w14:textId="77777777" w:rsidR="001571C0" w:rsidRPr="0029098B" w:rsidRDefault="0029098B">
      <w:pPr>
        <w:pStyle w:val="ListParagraph"/>
        <w:numPr>
          <w:ilvl w:val="0"/>
          <w:numId w:val="1"/>
        </w:numPr>
        <w:jc w:val="both"/>
        <w:rPr>
          <w:rFonts w:ascii="Arial" w:hAnsi="Arial" w:cs="Arial"/>
          <w:b/>
          <w:color w:val="333333"/>
          <w:sz w:val="24"/>
          <w:shd w:val="clear" w:color="auto" w:fill="FFFFFF"/>
        </w:rPr>
        <w:pPrChange w:id="4" w:author="Sankaranarayanan S." w:date="2018-06-14T17:46:00Z">
          <w:pPr>
            <w:pStyle w:val="ListParagraph"/>
            <w:numPr>
              <w:numId w:val="1"/>
            </w:numPr>
            <w:ind w:hanging="360"/>
          </w:pPr>
        </w:pPrChange>
      </w:pPr>
      <w:r w:rsidRPr="0029098B">
        <w:rPr>
          <w:rFonts w:ascii="Arial" w:hAnsi="Arial" w:cs="Arial"/>
          <w:b/>
          <w:color w:val="333333"/>
          <w:sz w:val="24"/>
          <w:shd w:val="clear" w:color="auto" w:fill="FFFFFF"/>
        </w:rPr>
        <w:t>USB On-the-Go(OTG)</w:t>
      </w:r>
    </w:p>
    <w:p w14:paraId="759036A8" w14:textId="77777777" w:rsidR="00907784" w:rsidRDefault="00907784">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5" w:author="Sankaranarayanan S." w:date="2018-06-14T17:46:00Z">
          <w:pPr>
            <w:pStyle w:val="NormalWeb"/>
            <w:shd w:val="clear" w:color="auto" w:fill="FFFFFF"/>
            <w:spacing w:before="0" w:beforeAutospacing="0" w:after="150" w:afterAutospacing="0"/>
            <w:ind w:left="720"/>
          </w:pPr>
        </w:pPrChange>
      </w:pPr>
      <w:r>
        <w:rPr>
          <w:rFonts w:ascii="Arial" w:eastAsiaTheme="minorHAnsi" w:hAnsi="Arial" w:cs="Arial"/>
          <w:color w:val="333333"/>
          <w:sz w:val="22"/>
          <w:szCs w:val="22"/>
          <w:shd w:val="clear" w:color="auto" w:fill="FFFFFF"/>
        </w:rPr>
        <w:t>T</w:t>
      </w:r>
      <w:r w:rsidRPr="00907784">
        <w:rPr>
          <w:rFonts w:ascii="Arial" w:eastAsiaTheme="minorHAnsi" w:hAnsi="Arial" w:cs="Arial"/>
          <w:color w:val="333333"/>
          <w:sz w:val="22"/>
          <w:szCs w:val="22"/>
          <w:shd w:val="clear" w:color="auto" w:fill="FFFFFF"/>
        </w:rPr>
        <w:t>o save space, the Zero has opted for a </w:t>
      </w:r>
      <w:r w:rsidR="005F74B1">
        <w:fldChar w:fldCharType="begin"/>
      </w:r>
      <w:r w:rsidR="005F74B1">
        <w:instrText xml:space="preserve"> HYPERLINK "https://en.wikipedia.org/wiki/USB_On-The-Go" </w:instrText>
      </w:r>
      <w:r w:rsidR="005F74B1">
        <w:fldChar w:fldCharType="separate"/>
      </w:r>
      <w:r w:rsidRPr="00907784">
        <w:rPr>
          <w:rFonts w:ascii="Arial" w:eastAsiaTheme="minorHAnsi" w:hAnsi="Arial" w:cs="Arial"/>
          <w:color w:val="333333"/>
          <w:sz w:val="22"/>
          <w:szCs w:val="22"/>
          <w:shd w:val="clear" w:color="auto" w:fill="FFFFFF"/>
        </w:rPr>
        <w:t>USB On-the-Go (OTG)</w:t>
      </w:r>
      <w:r w:rsidR="005F74B1">
        <w:rPr>
          <w:rFonts w:ascii="Arial" w:eastAsiaTheme="minorHAnsi" w:hAnsi="Arial" w:cs="Arial"/>
          <w:color w:val="333333"/>
          <w:sz w:val="22"/>
          <w:szCs w:val="22"/>
          <w:shd w:val="clear" w:color="auto" w:fill="FFFFFF"/>
        </w:rPr>
        <w:fldChar w:fldCharType="end"/>
      </w:r>
      <w:r w:rsidRPr="00907784">
        <w:rPr>
          <w:rFonts w:ascii="Arial" w:eastAsiaTheme="minorHAnsi" w:hAnsi="Arial" w:cs="Arial"/>
          <w:color w:val="333333"/>
          <w:sz w:val="22"/>
          <w:szCs w:val="22"/>
          <w:shd w:val="clear" w:color="auto" w:fill="FFFFFF"/>
        </w:rPr>
        <w:t xml:space="preserve"> connection. The Pi Zero uses the same Broadcom IC that powered the original Raspberry Pi A and A+ models. </w:t>
      </w:r>
    </w:p>
    <w:p w14:paraId="388DC65D" w14:textId="77777777" w:rsidR="00907784" w:rsidRDefault="00907784">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6" w:author="Sankaranarayanan S." w:date="2018-06-14T17:46:00Z">
          <w:pPr>
            <w:pStyle w:val="NormalWeb"/>
            <w:shd w:val="clear" w:color="auto" w:fill="FFFFFF"/>
            <w:spacing w:before="0" w:beforeAutospacing="0" w:after="150" w:afterAutospacing="0"/>
            <w:ind w:left="720"/>
          </w:pPr>
        </w:pPrChange>
      </w:pPr>
      <w:r w:rsidRPr="00907784">
        <w:rPr>
          <w:rFonts w:ascii="Arial" w:eastAsiaTheme="minorHAnsi" w:hAnsi="Arial" w:cs="Arial"/>
          <w:color w:val="333333"/>
          <w:sz w:val="22"/>
          <w:szCs w:val="22"/>
          <w:shd w:val="clear" w:color="auto" w:fill="FFFFFF"/>
        </w:rPr>
        <w:t>This IC connects directly to the USB port allowing for OTG functionality, unlike the Pi B, B+, 2 and 3 models, which use an onboard USB hub to allow for multiple USB connections.</w:t>
      </w:r>
    </w:p>
    <w:p w14:paraId="31FFB707" w14:textId="77777777" w:rsidR="00907784" w:rsidRDefault="00907784">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7" w:author="Sankaranarayanan S." w:date="2018-06-14T17:46:00Z">
          <w:pPr>
            <w:pStyle w:val="NormalWeb"/>
            <w:shd w:val="clear" w:color="auto" w:fill="FFFFFF"/>
            <w:spacing w:before="0" w:beforeAutospacing="0" w:after="150" w:afterAutospacing="0"/>
            <w:ind w:left="720"/>
          </w:pPr>
        </w:pPrChange>
      </w:pPr>
      <w:r w:rsidRPr="00907784">
        <w:rPr>
          <w:rFonts w:ascii="Arial" w:eastAsiaTheme="minorHAnsi" w:hAnsi="Arial" w:cs="Arial"/>
          <w:color w:val="333333"/>
          <w:sz w:val="22"/>
          <w:szCs w:val="22"/>
          <w:shd w:val="clear" w:color="auto" w:fill="FFFFFF"/>
        </w:rPr>
        <w:t xml:space="preserve">The Raspberry Pi 3 and other models have traditionally had 2-4 standard size female USB connectors, which allowed for all variety of devices to connect including mice, keyboards, and </w:t>
      </w:r>
      <w:proofErr w:type="spellStart"/>
      <w:r w:rsidRPr="00907784">
        <w:rPr>
          <w:rFonts w:ascii="Arial" w:eastAsiaTheme="minorHAnsi" w:hAnsi="Arial" w:cs="Arial"/>
          <w:color w:val="333333"/>
          <w:sz w:val="22"/>
          <w:szCs w:val="22"/>
          <w:shd w:val="clear" w:color="auto" w:fill="FFFFFF"/>
        </w:rPr>
        <w:t>WiFi</w:t>
      </w:r>
      <w:proofErr w:type="spellEnd"/>
      <w:r w:rsidRPr="00907784">
        <w:rPr>
          <w:rFonts w:ascii="Arial" w:eastAsiaTheme="minorHAnsi" w:hAnsi="Arial" w:cs="Arial"/>
          <w:color w:val="333333"/>
          <w:sz w:val="22"/>
          <w:szCs w:val="22"/>
          <w:shd w:val="clear" w:color="auto" w:fill="FFFFFF"/>
        </w:rPr>
        <w:t xml:space="preserve"> dongles. </w:t>
      </w:r>
    </w:p>
    <w:p w14:paraId="3A1D47D5" w14:textId="77777777" w:rsidR="00907784" w:rsidRDefault="00907784">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8" w:author="Sankaranarayanan S." w:date="2018-06-14T17:46:00Z">
          <w:pPr>
            <w:pStyle w:val="NormalWeb"/>
            <w:shd w:val="clear" w:color="auto" w:fill="FFFFFF"/>
            <w:spacing w:before="0" w:beforeAutospacing="0" w:after="150" w:afterAutospacing="0"/>
            <w:ind w:left="720"/>
          </w:pPr>
        </w:pPrChange>
      </w:pPr>
      <w:r w:rsidRPr="00907784">
        <w:rPr>
          <w:rFonts w:ascii="Arial" w:eastAsiaTheme="minorHAnsi" w:hAnsi="Arial" w:cs="Arial"/>
          <w:color w:val="333333"/>
          <w:sz w:val="22"/>
          <w:szCs w:val="22"/>
          <w:shd w:val="clear" w:color="auto" w:fill="FFFFFF"/>
        </w:rPr>
        <w:t>To connect a device with a standard male USB connection, you will need a </w:t>
      </w:r>
      <w:r w:rsidR="005F74B1">
        <w:fldChar w:fldCharType="begin"/>
      </w:r>
      <w:r w:rsidR="005F74B1">
        <w:instrText xml:space="preserve"> HYPERLINK "https://www.sparkfun.com/products/14276" </w:instrText>
      </w:r>
      <w:r w:rsidR="005F74B1">
        <w:fldChar w:fldCharType="separate"/>
      </w:r>
      <w:r w:rsidRPr="00907784">
        <w:rPr>
          <w:rFonts w:ascii="Arial" w:eastAsiaTheme="minorHAnsi" w:hAnsi="Arial" w:cs="Arial"/>
          <w:color w:val="333333"/>
          <w:sz w:val="22"/>
          <w:szCs w:val="22"/>
          <w:shd w:val="clear" w:color="auto" w:fill="FFFFFF"/>
        </w:rPr>
        <w:t>USB OTG cable</w:t>
      </w:r>
      <w:r w:rsidR="005F74B1">
        <w:rPr>
          <w:rFonts w:ascii="Arial" w:eastAsiaTheme="minorHAnsi" w:hAnsi="Arial" w:cs="Arial"/>
          <w:color w:val="333333"/>
          <w:sz w:val="22"/>
          <w:szCs w:val="22"/>
          <w:shd w:val="clear" w:color="auto" w:fill="FFFFFF"/>
        </w:rPr>
        <w:fldChar w:fldCharType="end"/>
      </w:r>
      <w:r w:rsidRPr="00907784">
        <w:rPr>
          <w:rFonts w:ascii="Arial" w:eastAsiaTheme="minorHAnsi" w:hAnsi="Arial" w:cs="Arial"/>
          <w:color w:val="333333"/>
          <w:sz w:val="22"/>
          <w:szCs w:val="22"/>
          <w:shd w:val="clear" w:color="auto" w:fill="FFFFFF"/>
        </w:rPr>
        <w:t xml:space="preserve">. Plug the </w:t>
      </w:r>
      <w:proofErr w:type="spellStart"/>
      <w:r w:rsidRPr="00907784">
        <w:rPr>
          <w:rFonts w:ascii="Arial" w:eastAsiaTheme="minorHAnsi" w:hAnsi="Arial" w:cs="Arial"/>
          <w:color w:val="333333"/>
          <w:sz w:val="22"/>
          <w:szCs w:val="22"/>
          <w:shd w:val="clear" w:color="auto" w:fill="FFFFFF"/>
        </w:rPr>
        <w:t>microUSB</w:t>
      </w:r>
      <w:proofErr w:type="spellEnd"/>
      <w:r w:rsidRPr="00907784">
        <w:rPr>
          <w:rFonts w:ascii="Arial" w:eastAsiaTheme="minorHAnsi" w:hAnsi="Arial" w:cs="Arial"/>
          <w:color w:val="333333"/>
          <w:sz w:val="22"/>
          <w:szCs w:val="22"/>
          <w:shd w:val="clear" w:color="auto" w:fill="FFFFFF"/>
        </w:rPr>
        <w:t xml:space="preserve"> end into the Pi Zero, and plug your USB device into the standard female USB end.</w:t>
      </w:r>
      <w:r w:rsidR="00CA7819">
        <w:rPr>
          <w:rFonts w:ascii="Arial" w:eastAsiaTheme="minorHAnsi" w:hAnsi="Arial" w:cs="Arial"/>
          <w:color w:val="333333"/>
          <w:sz w:val="22"/>
          <w:szCs w:val="22"/>
          <w:shd w:val="clear" w:color="auto" w:fill="FFFFFF"/>
        </w:rPr>
        <w:t xml:space="preserve"> </w:t>
      </w:r>
      <w:r w:rsidR="00CA7819" w:rsidRPr="00CA7819">
        <w:rPr>
          <w:rFonts w:ascii="Arial" w:eastAsiaTheme="minorHAnsi" w:hAnsi="Arial" w:cs="Arial"/>
          <w:color w:val="333333"/>
          <w:sz w:val="22"/>
          <w:szCs w:val="22"/>
          <w:shd w:val="clear" w:color="auto" w:fill="FFFFFF"/>
        </w:rPr>
        <w:t>For use with other standard USB devices, it is recommended that you use a powered USB hub. Wireless keyboard and mouse combos work best as they have one USB dongle for both device</w:t>
      </w:r>
      <w:r w:rsidR="00CA7819">
        <w:rPr>
          <w:rFonts w:ascii="Arial" w:eastAsiaTheme="minorHAnsi" w:hAnsi="Arial" w:cs="Arial"/>
          <w:color w:val="333333"/>
          <w:sz w:val="22"/>
          <w:szCs w:val="22"/>
          <w:shd w:val="clear" w:color="auto" w:fill="FFFFFF"/>
        </w:rPr>
        <w:t>s.</w:t>
      </w:r>
    </w:p>
    <w:p w14:paraId="10598A60" w14:textId="77777777" w:rsidR="0029098B" w:rsidRPr="0029098B" w:rsidRDefault="0029098B">
      <w:pPr>
        <w:pStyle w:val="NormalWeb"/>
        <w:numPr>
          <w:ilvl w:val="0"/>
          <w:numId w:val="1"/>
        </w:numPr>
        <w:shd w:val="clear" w:color="auto" w:fill="FFFFFF"/>
        <w:spacing w:before="0" w:beforeAutospacing="0" w:after="150" w:afterAutospacing="0"/>
        <w:jc w:val="both"/>
        <w:rPr>
          <w:rFonts w:ascii="Arial" w:eastAsiaTheme="minorHAnsi" w:hAnsi="Arial" w:cs="Arial"/>
          <w:b/>
          <w:color w:val="333333"/>
          <w:szCs w:val="22"/>
          <w:shd w:val="clear" w:color="auto" w:fill="FFFFFF"/>
        </w:rPr>
        <w:pPrChange w:id="9" w:author="Sankaranarayanan S." w:date="2018-06-14T17:46:00Z">
          <w:pPr>
            <w:pStyle w:val="NormalWeb"/>
            <w:numPr>
              <w:numId w:val="1"/>
            </w:numPr>
            <w:shd w:val="clear" w:color="auto" w:fill="FFFFFF"/>
            <w:spacing w:before="0" w:beforeAutospacing="0" w:after="150" w:afterAutospacing="0"/>
            <w:ind w:left="720" w:hanging="360"/>
          </w:pPr>
        </w:pPrChange>
      </w:pPr>
      <w:r w:rsidRPr="0029098B">
        <w:rPr>
          <w:rFonts w:ascii="Arial" w:eastAsiaTheme="minorHAnsi" w:hAnsi="Arial" w:cs="Arial"/>
          <w:b/>
          <w:color w:val="333333"/>
          <w:szCs w:val="22"/>
          <w:shd w:val="clear" w:color="auto" w:fill="FFFFFF"/>
        </w:rPr>
        <w:t>Power</w:t>
      </w:r>
    </w:p>
    <w:p w14:paraId="561E501A" w14:textId="77777777" w:rsidR="0029098B" w:rsidRDefault="0029098B">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10" w:author="Sankaranarayanan S." w:date="2018-06-14T17:46:00Z">
          <w:pPr>
            <w:pStyle w:val="NormalWeb"/>
            <w:shd w:val="clear" w:color="auto" w:fill="FFFFFF"/>
            <w:spacing w:before="0" w:beforeAutospacing="0" w:after="150" w:afterAutospacing="0"/>
            <w:ind w:left="720"/>
          </w:pPr>
        </w:pPrChange>
      </w:pPr>
      <w:r w:rsidRPr="0029098B">
        <w:rPr>
          <w:rFonts w:ascii="Arial" w:eastAsiaTheme="minorHAnsi" w:hAnsi="Arial" w:cs="Arial"/>
          <w:color w:val="333333"/>
          <w:sz w:val="22"/>
          <w:szCs w:val="22"/>
          <w:shd w:val="clear" w:color="auto" w:fill="FFFFFF"/>
        </w:rPr>
        <w:t xml:space="preserve">Like other </w:t>
      </w:r>
      <w:proofErr w:type="spellStart"/>
      <w:r w:rsidRPr="0029098B">
        <w:rPr>
          <w:rFonts w:ascii="Arial" w:eastAsiaTheme="minorHAnsi" w:hAnsi="Arial" w:cs="Arial"/>
          <w:color w:val="333333"/>
          <w:sz w:val="22"/>
          <w:szCs w:val="22"/>
          <w:shd w:val="clear" w:color="auto" w:fill="FFFFFF"/>
        </w:rPr>
        <w:t>Pis</w:t>
      </w:r>
      <w:proofErr w:type="spellEnd"/>
      <w:r w:rsidRPr="0029098B">
        <w:rPr>
          <w:rFonts w:ascii="Arial" w:eastAsiaTheme="minorHAnsi" w:hAnsi="Arial" w:cs="Arial"/>
          <w:color w:val="333333"/>
          <w:sz w:val="22"/>
          <w:szCs w:val="22"/>
          <w:shd w:val="clear" w:color="auto" w:fill="FFFFFF"/>
        </w:rPr>
        <w:t xml:space="preserve">, power is provided through a </w:t>
      </w:r>
      <w:proofErr w:type="spellStart"/>
      <w:r w:rsidRPr="0029098B">
        <w:rPr>
          <w:rFonts w:ascii="Arial" w:eastAsiaTheme="minorHAnsi" w:hAnsi="Arial" w:cs="Arial"/>
          <w:color w:val="333333"/>
          <w:sz w:val="22"/>
          <w:szCs w:val="22"/>
          <w:shd w:val="clear" w:color="auto" w:fill="FFFFFF"/>
        </w:rPr>
        <w:t>microUSB</w:t>
      </w:r>
      <w:proofErr w:type="spellEnd"/>
      <w:r w:rsidRPr="0029098B">
        <w:rPr>
          <w:rFonts w:ascii="Arial" w:eastAsiaTheme="minorHAnsi" w:hAnsi="Arial" w:cs="Arial"/>
          <w:color w:val="333333"/>
          <w:sz w:val="22"/>
          <w:szCs w:val="22"/>
          <w:shd w:val="clear" w:color="auto" w:fill="FFFFFF"/>
        </w:rPr>
        <w:t xml:space="preserve"> connector. Voltage supplied to the power USB should be in the range of </w:t>
      </w:r>
      <w:r w:rsidRPr="0029098B">
        <w:rPr>
          <w:rFonts w:ascii="Arial" w:eastAsiaTheme="minorHAnsi" w:hAnsi="Arial" w:cs="Arial"/>
          <w:b/>
          <w:bCs/>
          <w:sz w:val="22"/>
          <w:szCs w:val="22"/>
        </w:rPr>
        <w:t>5-5.25V</w:t>
      </w:r>
      <w:r w:rsidRPr="0029098B">
        <w:rPr>
          <w:rFonts w:ascii="Arial" w:eastAsiaTheme="minorHAnsi" w:hAnsi="Arial" w:cs="Arial"/>
          <w:color w:val="333333"/>
          <w:sz w:val="22"/>
          <w:szCs w:val="22"/>
          <w:shd w:val="clear" w:color="auto" w:fill="FFFFFF"/>
        </w:rPr>
        <w:t>.</w:t>
      </w:r>
    </w:p>
    <w:p w14:paraId="63F3DD5E" w14:textId="77777777" w:rsidR="0029098B" w:rsidRPr="0029098B" w:rsidRDefault="0029098B">
      <w:pPr>
        <w:pStyle w:val="NormalWeb"/>
        <w:numPr>
          <w:ilvl w:val="0"/>
          <w:numId w:val="1"/>
        </w:numPr>
        <w:shd w:val="clear" w:color="auto" w:fill="FFFFFF"/>
        <w:spacing w:before="0" w:beforeAutospacing="0" w:after="150" w:afterAutospacing="0"/>
        <w:jc w:val="both"/>
        <w:rPr>
          <w:rFonts w:ascii="Arial" w:eastAsiaTheme="minorHAnsi" w:hAnsi="Arial" w:cs="Arial"/>
          <w:b/>
          <w:color w:val="333333"/>
          <w:szCs w:val="22"/>
          <w:shd w:val="clear" w:color="auto" w:fill="FFFFFF"/>
        </w:rPr>
        <w:pPrChange w:id="11" w:author="Sankaranarayanan S." w:date="2018-06-14T17:46:00Z">
          <w:pPr>
            <w:pStyle w:val="NormalWeb"/>
            <w:numPr>
              <w:numId w:val="1"/>
            </w:numPr>
            <w:shd w:val="clear" w:color="auto" w:fill="FFFFFF"/>
            <w:spacing w:before="0" w:beforeAutospacing="0" w:after="150" w:afterAutospacing="0"/>
            <w:ind w:left="720" w:hanging="360"/>
          </w:pPr>
        </w:pPrChange>
      </w:pPr>
      <w:r w:rsidRPr="0029098B">
        <w:rPr>
          <w:rFonts w:ascii="Arial" w:eastAsiaTheme="minorHAnsi" w:hAnsi="Arial" w:cs="Arial"/>
          <w:b/>
          <w:color w:val="333333"/>
          <w:szCs w:val="22"/>
          <w:shd w:val="clear" w:color="auto" w:fill="FFFFFF"/>
        </w:rPr>
        <w:t>Micro SD card</w:t>
      </w:r>
    </w:p>
    <w:p w14:paraId="1D805CE1" w14:textId="77777777" w:rsidR="0029098B" w:rsidRPr="00B53534" w:rsidRDefault="0029098B">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12" w:author="Sankaranarayanan S." w:date="2018-06-14T17:46:00Z">
          <w:pPr>
            <w:pStyle w:val="NormalWeb"/>
            <w:shd w:val="clear" w:color="auto" w:fill="FFFFFF"/>
            <w:spacing w:before="0" w:beforeAutospacing="0" w:after="150" w:afterAutospacing="0"/>
            <w:ind w:left="720"/>
          </w:pPr>
        </w:pPrChange>
      </w:pPr>
      <w:r w:rsidRPr="00B53534">
        <w:rPr>
          <w:rFonts w:ascii="Arial" w:eastAsiaTheme="minorHAnsi" w:hAnsi="Arial" w:cs="Arial"/>
          <w:color w:val="333333"/>
          <w:sz w:val="22"/>
          <w:szCs w:val="22"/>
          <w:shd w:val="clear" w:color="auto" w:fill="FFFFFF"/>
        </w:rPr>
        <w:t xml:space="preserve">Another familiar interface is the </w:t>
      </w:r>
      <w:proofErr w:type="spellStart"/>
      <w:r w:rsidRPr="00B53534">
        <w:rPr>
          <w:rFonts w:ascii="Arial" w:eastAsiaTheme="minorHAnsi" w:hAnsi="Arial" w:cs="Arial"/>
          <w:color w:val="333333"/>
          <w:sz w:val="22"/>
          <w:szCs w:val="22"/>
          <w:shd w:val="clear" w:color="auto" w:fill="FFFFFF"/>
        </w:rPr>
        <w:t>microSD</w:t>
      </w:r>
      <w:proofErr w:type="spellEnd"/>
      <w:r w:rsidRPr="00B53534">
        <w:rPr>
          <w:rFonts w:ascii="Arial" w:eastAsiaTheme="minorHAnsi" w:hAnsi="Arial" w:cs="Arial"/>
          <w:color w:val="333333"/>
          <w:sz w:val="22"/>
          <w:szCs w:val="22"/>
          <w:shd w:val="clear" w:color="auto" w:fill="FFFFFF"/>
        </w:rPr>
        <w:t xml:space="preserve"> card slot. Insert your </w:t>
      </w:r>
      <w:proofErr w:type="spellStart"/>
      <w:r w:rsidRPr="00B53534">
        <w:rPr>
          <w:rFonts w:ascii="Arial" w:eastAsiaTheme="minorHAnsi" w:hAnsi="Arial" w:cs="Arial"/>
          <w:color w:val="333333"/>
          <w:sz w:val="22"/>
          <w:szCs w:val="22"/>
          <w:shd w:val="clear" w:color="auto" w:fill="FFFFFF"/>
        </w:rPr>
        <w:t>microSD</w:t>
      </w:r>
      <w:proofErr w:type="spellEnd"/>
      <w:r w:rsidRPr="00B53534">
        <w:rPr>
          <w:rFonts w:ascii="Arial" w:eastAsiaTheme="minorHAnsi" w:hAnsi="Arial" w:cs="Arial"/>
          <w:color w:val="333333"/>
          <w:sz w:val="22"/>
          <w:szCs w:val="22"/>
          <w:shd w:val="clear" w:color="auto" w:fill="FFFFFF"/>
        </w:rPr>
        <w:t xml:space="preserve"> cards that contains your Raspberry Pi image file here.</w:t>
      </w:r>
    </w:p>
    <w:p w14:paraId="6077F5A2" w14:textId="77777777" w:rsidR="00B53534" w:rsidRPr="00B53534" w:rsidRDefault="00B53534">
      <w:pPr>
        <w:pStyle w:val="NormalWeb"/>
        <w:numPr>
          <w:ilvl w:val="0"/>
          <w:numId w:val="1"/>
        </w:numPr>
        <w:shd w:val="clear" w:color="auto" w:fill="FFFFFF"/>
        <w:spacing w:before="0" w:beforeAutospacing="0" w:after="150" w:afterAutospacing="0"/>
        <w:jc w:val="both"/>
        <w:rPr>
          <w:rFonts w:ascii="Arial" w:eastAsiaTheme="minorHAnsi" w:hAnsi="Arial" w:cs="Arial"/>
          <w:b/>
          <w:color w:val="333333"/>
          <w:szCs w:val="22"/>
          <w:shd w:val="clear" w:color="auto" w:fill="FFFFFF"/>
        </w:rPr>
        <w:pPrChange w:id="13" w:author="Sankaranarayanan S." w:date="2018-06-14T17:46:00Z">
          <w:pPr>
            <w:pStyle w:val="NormalWeb"/>
            <w:numPr>
              <w:numId w:val="1"/>
            </w:numPr>
            <w:shd w:val="clear" w:color="auto" w:fill="FFFFFF"/>
            <w:spacing w:before="0" w:beforeAutospacing="0" w:after="150" w:afterAutospacing="0"/>
            <w:ind w:left="720" w:hanging="360"/>
          </w:pPr>
        </w:pPrChange>
      </w:pPr>
      <w:proofErr w:type="spellStart"/>
      <w:r w:rsidRPr="00B53534">
        <w:rPr>
          <w:rFonts w:ascii="Arial" w:eastAsiaTheme="minorHAnsi" w:hAnsi="Arial" w:cs="Arial"/>
          <w:b/>
          <w:color w:val="333333"/>
          <w:szCs w:val="22"/>
          <w:shd w:val="clear" w:color="auto" w:fill="FFFFFF"/>
        </w:rPr>
        <w:t>WiFi</w:t>
      </w:r>
      <w:proofErr w:type="spellEnd"/>
      <w:r w:rsidRPr="00B53534">
        <w:rPr>
          <w:rFonts w:ascii="Arial" w:eastAsiaTheme="minorHAnsi" w:hAnsi="Arial" w:cs="Arial"/>
          <w:b/>
          <w:color w:val="333333"/>
          <w:szCs w:val="22"/>
          <w:shd w:val="clear" w:color="auto" w:fill="FFFFFF"/>
        </w:rPr>
        <w:t xml:space="preserve"> &amp; Bluetooth</w:t>
      </w:r>
    </w:p>
    <w:p w14:paraId="75173625" w14:textId="77777777" w:rsidR="00B53534" w:rsidRDefault="00B53534">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14" w:author="Sankaranarayanan S." w:date="2018-06-14T17:46:00Z">
          <w:pPr>
            <w:pStyle w:val="NormalWeb"/>
            <w:shd w:val="clear" w:color="auto" w:fill="FFFFFF"/>
            <w:spacing w:before="0" w:beforeAutospacing="0" w:after="150" w:afterAutospacing="0"/>
            <w:ind w:left="720"/>
          </w:pPr>
        </w:pPrChange>
      </w:pPr>
      <w:r w:rsidRPr="00B53534">
        <w:rPr>
          <w:rFonts w:ascii="Arial" w:eastAsiaTheme="minorHAnsi" w:hAnsi="Arial" w:cs="Arial"/>
          <w:color w:val="333333"/>
          <w:sz w:val="22"/>
          <w:szCs w:val="22"/>
          <w:shd w:val="clear" w:color="auto" w:fill="FFFFFF"/>
        </w:rPr>
        <w:t xml:space="preserve">As with the Raspberry PI 3, the Zero W offers both 802.11n wireless LAN and Bluetooth 4.0 connectivity. This frees up many of the connections that would have been made over USB, such as a </w:t>
      </w:r>
      <w:proofErr w:type="spellStart"/>
      <w:r w:rsidRPr="00B53534">
        <w:rPr>
          <w:rFonts w:ascii="Arial" w:eastAsiaTheme="minorHAnsi" w:hAnsi="Arial" w:cs="Arial"/>
          <w:color w:val="333333"/>
          <w:sz w:val="22"/>
          <w:szCs w:val="22"/>
          <w:shd w:val="clear" w:color="auto" w:fill="FFFFFF"/>
        </w:rPr>
        <w:t>WiFi</w:t>
      </w:r>
      <w:proofErr w:type="spellEnd"/>
      <w:r w:rsidRPr="00B53534">
        <w:rPr>
          <w:rFonts w:ascii="Arial" w:eastAsiaTheme="minorHAnsi" w:hAnsi="Arial" w:cs="Arial"/>
          <w:color w:val="333333"/>
          <w:sz w:val="22"/>
          <w:szCs w:val="22"/>
          <w:shd w:val="clear" w:color="auto" w:fill="FFFFFF"/>
        </w:rPr>
        <w:t xml:space="preserve"> dongle and a USB keyboard and mouse if substituting a Bluetooth keyboard/mouse.</w:t>
      </w:r>
    </w:p>
    <w:p w14:paraId="168511AB" w14:textId="77777777" w:rsidR="00B53534" w:rsidRPr="00B53534" w:rsidRDefault="00B53534">
      <w:pPr>
        <w:pStyle w:val="NormalWeb"/>
        <w:numPr>
          <w:ilvl w:val="0"/>
          <w:numId w:val="1"/>
        </w:numPr>
        <w:shd w:val="clear" w:color="auto" w:fill="FFFFFF"/>
        <w:spacing w:before="0" w:beforeAutospacing="0" w:after="150" w:afterAutospacing="0"/>
        <w:jc w:val="both"/>
        <w:rPr>
          <w:rFonts w:ascii="Arial" w:eastAsiaTheme="minorHAnsi" w:hAnsi="Arial" w:cs="Arial"/>
          <w:b/>
          <w:color w:val="333333"/>
          <w:szCs w:val="22"/>
          <w:shd w:val="clear" w:color="auto" w:fill="FFFFFF"/>
        </w:rPr>
        <w:pPrChange w:id="15" w:author="Sankaranarayanan S." w:date="2018-06-14T17:46:00Z">
          <w:pPr>
            <w:pStyle w:val="NormalWeb"/>
            <w:numPr>
              <w:numId w:val="1"/>
            </w:numPr>
            <w:shd w:val="clear" w:color="auto" w:fill="FFFFFF"/>
            <w:spacing w:before="0" w:beforeAutospacing="0" w:after="150" w:afterAutospacing="0"/>
            <w:ind w:left="720" w:hanging="360"/>
          </w:pPr>
        </w:pPrChange>
      </w:pPr>
      <w:r w:rsidRPr="00B53534">
        <w:rPr>
          <w:rFonts w:ascii="Arial" w:eastAsiaTheme="minorHAnsi" w:hAnsi="Arial" w:cs="Arial"/>
          <w:b/>
          <w:color w:val="333333"/>
          <w:szCs w:val="22"/>
          <w:shd w:val="clear" w:color="auto" w:fill="FFFFFF"/>
        </w:rPr>
        <w:t>Camera Connector</w:t>
      </w:r>
    </w:p>
    <w:p w14:paraId="0A039A13" w14:textId="54160058" w:rsidR="00B53534" w:rsidRDefault="004032BF">
      <w:pPr>
        <w:pStyle w:val="NormalWeb"/>
        <w:shd w:val="clear" w:color="auto" w:fill="FFFFFF"/>
        <w:spacing w:before="0" w:beforeAutospacing="0" w:after="150" w:afterAutospacing="0"/>
        <w:ind w:left="720"/>
        <w:jc w:val="both"/>
        <w:rPr>
          <w:rFonts w:ascii="Arial" w:eastAsiaTheme="minorHAnsi" w:hAnsi="Arial" w:cs="Arial"/>
          <w:color w:val="333333"/>
          <w:sz w:val="22"/>
          <w:szCs w:val="22"/>
          <w:shd w:val="clear" w:color="auto" w:fill="FFFFFF"/>
        </w:rPr>
        <w:pPrChange w:id="16" w:author="Sankaranarayanan S." w:date="2018-06-14T17:46:00Z">
          <w:pPr>
            <w:pStyle w:val="NormalWeb"/>
            <w:shd w:val="clear" w:color="auto" w:fill="FFFFFF"/>
            <w:spacing w:before="0" w:beforeAutospacing="0" w:after="150" w:afterAutospacing="0"/>
            <w:ind w:left="720"/>
          </w:pPr>
        </w:pPrChange>
      </w:pPr>
      <w:r w:rsidRPr="004032BF">
        <w:rPr>
          <w:rFonts w:ascii="Arial" w:eastAsiaTheme="minorHAnsi" w:hAnsi="Arial" w:cs="Arial"/>
          <w:color w:val="333333"/>
          <w:sz w:val="22"/>
          <w:szCs w:val="22"/>
          <w:shd w:val="clear" w:color="auto" w:fill="FFFFFF"/>
        </w:rPr>
        <w:lastRenderedPageBreak/>
        <w:t>The Raspberry Pi Zero V1.3+ and all Zero W</w:t>
      </w:r>
      <w:ins w:id="17" w:author="Sankaranarayanan S." w:date="2018-06-12T11:26:00Z">
        <w:r w:rsidR="00027723">
          <w:rPr>
            <w:rFonts w:ascii="Arial" w:eastAsiaTheme="minorHAnsi" w:hAnsi="Arial" w:cs="Arial"/>
            <w:color w:val="333333"/>
            <w:sz w:val="22"/>
            <w:szCs w:val="22"/>
            <w:shd w:val="clear" w:color="auto" w:fill="FFFFFF"/>
          </w:rPr>
          <w:t>’</w:t>
        </w:r>
      </w:ins>
      <w:r w:rsidRPr="004032BF">
        <w:rPr>
          <w:rFonts w:ascii="Arial" w:eastAsiaTheme="minorHAnsi" w:hAnsi="Arial" w:cs="Arial"/>
          <w:color w:val="333333"/>
          <w:sz w:val="22"/>
          <w:szCs w:val="22"/>
          <w:shd w:val="clear" w:color="auto" w:fill="FFFFFF"/>
        </w:rPr>
        <w:t>s have an onboard camera connector. This can be used to attach the </w:t>
      </w:r>
      <w:r w:rsidR="005F74B1">
        <w:fldChar w:fldCharType="begin"/>
      </w:r>
      <w:r w:rsidR="005F74B1">
        <w:instrText xml:space="preserve"> HYPERLINK "https://www.sparkfun.com/products/14028" </w:instrText>
      </w:r>
      <w:r w:rsidR="005F74B1">
        <w:fldChar w:fldCharType="separate"/>
      </w:r>
      <w:r w:rsidRPr="004032BF">
        <w:rPr>
          <w:rFonts w:ascii="Arial" w:eastAsiaTheme="minorHAnsi" w:hAnsi="Arial" w:cs="Arial"/>
          <w:color w:val="333333"/>
          <w:sz w:val="22"/>
          <w:szCs w:val="22"/>
        </w:rPr>
        <w:t>Raspberry Pi Camera module</w:t>
      </w:r>
      <w:r w:rsidR="005F74B1">
        <w:rPr>
          <w:rFonts w:ascii="Arial" w:eastAsiaTheme="minorHAnsi" w:hAnsi="Arial" w:cs="Arial"/>
          <w:color w:val="333333"/>
          <w:sz w:val="22"/>
          <w:szCs w:val="22"/>
        </w:rPr>
        <w:fldChar w:fldCharType="end"/>
      </w:r>
      <w:r w:rsidRPr="004032BF">
        <w:rPr>
          <w:rFonts w:ascii="Arial" w:eastAsiaTheme="minorHAnsi" w:hAnsi="Arial" w:cs="Arial"/>
          <w:color w:val="333333"/>
          <w:sz w:val="22"/>
          <w:szCs w:val="22"/>
          <w:shd w:val="clear" w:color="auto" w:fill="FFFFFF"/>
        </w:rPr>
        <w:t>. However, the connector is a 22pin 0.5mm and different than the standard Pi. You will need a different </w:t>
      </w:r>
      <w:r w:rsidR="005F74B1">
        <w:fldChar w:fldCharType="begin"/>
      </w:r>
      <w:r w:rsidR="005F74B1">
        <w:instrText xml:space="preserve"> HYPERLINK "https://www.sparkfun.com/products/14272" </w:instrText>
      </w:r>
      <w:r w:rsidR="005F74B1">
        <w:fldChar w:fldCharType="separate"/>
      </w:r>
      <w:r w:rsidRPr="004032BF">
        <w:rPr>
          <w:rFonts w:ascii="Arial" w:eastAsiaTheme="minorHAnsi" w:hAnsi="Arial" w:cs="Arial"/>
          <w:color w:val="333333"/>
          <w:sz w:val="22"/>
          <w:szCs w:val="22"/>
        </w:rPr>
        <w:t>cable</w:t>
      </w:r>
      <w:r w:rsidR="005F74B1">
        <w:rPr>
          <w:rFonts w:ascii="Arial" w:eastAsiaTheme="minorHAnsi" w:hAnsi="Arial" w:cs="Arial"/>
          <w:color w:val="333333"/>
          <w:sz w:val="22"/>
          <w:szCs w:val="22"/>
        </w:rPr>
        <w:fldChar w:fldCharType="end"/>
      </w:r>
      <w:r w:rsidRPr="004032BF">
        <w:rPr>
          <w:rFonts w:ascii="Arial" w:eastAsiaTheme="minorHAnsi" w:hAnsi="Arial" w:cs="Arial"/>
          <w:color w:val="333333"/>
          <w:sz w:val="22"/>
          <w:szCs w:val="22"/>
          <w:shd w:val="clear" w:color="auto" w:fill="FFFFFF"/>
        </w:rPr>
        <w:t> to connect the camera to the Pi Zero W.</w:t>
      </w:r>
    </w:p>
    <w:p w14:paraId="473A9348" w14:textId="77777777" w:rsidR="004032BF" w:rsidRDefault="00605C99">
      <w:pPr>
        <w:pStyle w:val="NormalWeb"/>
        <w:numPr>
          <w:ilvl w:val="0"/>
          <w:numId w:val="1"/>
        </w:numPr>
        <w:shd w:val="clear" w:color="auto" w:fill="FFFFFF"/>
        <w:spacing w:before="0" w:beforeAutospacing="0" w:after="150" w:afterAutospacing="0"/>
        <w:jc w:val="both"/>
        <w:rPr>
          <w:rFonts w:ascii="Arial" w:eastAsiaTheme="minorHAnsi" w:hAnsi="Arial" w:cs="Arial"/>
          <w:b/>
          <w:color w:val="333333"/>
          <w:szCs w:val="22"/>
          <w:shd w:val="clear" w:color="auto" w:fill="FFFFFF"/>
        </w:rPr>
        <w:pPrChange w:id="18" w:author="Sankaranarayanan S." w:date="2018-06-14T17:46:00Z">
          <w:pPr>
            <w:pStyle w:val="NormalWeb"/>
            <w:numPr>
              <w:numId w:val="1"/>
            </w:numPr>
            <w:shd w:val="clear" w:color="auto" w:fill="FFFFFF"/>
            <w:spacing w:before="0" w:beforeAutospacing="0" w:after="150" w:afterAutospacing="0"/>
            <w:ind w:left="720" w:hanging="360"/>
          </w:pPr>
        </w:pPrChange>
      </w:pPr>
      <w:r w:rsidRPr="00605C99">
        <w:rPr>
          <w:rFonts w:ascii="Arial" w:eastAsiaTheme="minorHAnsi" w:hAnsi="Arial" w:cs="Arial"/>
          <w:b/>
          <w:color w:val="333333"/>
          <w:szCs w:val="22"/>
          <w:shd w:val="clear" w:color="auto" w:fill="FFFFFF"/>
        </w:rPr>
        <w:t>GPIO</w:t>
      </w:r>
    </w:p>
    <w:p w14:paraId="2D311CD4" w14:textId="77777777" w:rsidR="00605C99" w:rsidRDefault="00605C99">
      <w:pPr>
        <w:pStyle w:val="NormalWeb"/>
        <w:shd w:val="clear" w:color="auto" w:fill="FFFFFF"/>
        <w:spacing w:before="0" w:beforeAutospacing="0" w:after="150" w:afterAutospacing="0"/>
        <w:ind w:left="720"/>
        <w:jc w:val="both"/>
        <w:rPr>
          <w:rFonts w:ascii="Arial" w:eastAsiaTheme="minorHAnsi" w:hAnsi="Arial" w:cs="Arial"/>
          <w:color w:val="333333"/>
          <w:sz w:val="22"/>
          <w:szCs w:val="22"/>
        </w:rPr>
        <w:pPrChange w:id="19" w:author="Sankaranarayanan S." w:date="2018-06-14T17:46:00Z">
          <w:pPr>
            <w:pStyle w:val="NormalWeb"/>
            <w:shd w:val="clear" w:color="auto" w:fill="FFFFFF"/>
            <w:spacing w:before="0" w:beforeAutospacing="0" w:after="150" w:afterAutospacing="0"/>
            <w:ind w:left="720"/>
          </w:pPr>
        </w:pPrChange>
      </w:pPr>
      <w:r w:rsidRPr="00605C99">
        <w:rPr>
          <w:rFonts w:ascii="Arial" w:eastAsiaTheme="minorHAnsi" w:hAnsi="Arial" w:cs="Arial"/>
          <w:color w:val="333333"/>
          <w:sz w:val="22"/>
          <w:szCs w:val="22"/>
        </w:rPr>
        <w:t>As with all other models of the Raspberry Pi, there are a plethora of GPIO pins broken out, many of which other functionality such as I2C. If you are using the GPIO header, you may want to consider soldering </w:t>
      </w:r>
      <w:r w:rsidR="005F74B1">
        <w:fldChar w:fldCharType="begin"/>
      </w:r>
      <w:r w:rsidR="005F74B1">
        <w:instrText xml:space="preserve"> HYPERLINK "https://www.sparkfun.com/products/14275" </w:instrText>
      </w:r>
      <w:r w:rsidR="005F74B1">
        <w:fldChar w:fldCharType="separate"/>
      </w:r>
      <w:r w:rsidRPr="00605C99">
        <w:rPr>
          <w:rFonts w:ascii="Arial" w:eastAsiaTheme="minorHAnsi" w:hAnsi="Arial" w:cs="Arial"/>
          <w:color w:val="333333"/>
          <w:sz w:val="22"/>
          <w:szCs w:val="22"/>
        </w:rPr>
        <w:t>headers</w:t>
      </w:r>
      <w:r w:rsidR="005F74B1">
        <w:rPr>
          <w:rFonts w:ascii="Arial" w:eastAsiaTheme="minorHAnsi" w:hAnsi="Arial" w:cs="Arial"/>
          <w:color w:val="333333"/>
          <w:sz w:val="22"/>
          <w:szCs w:val="22"/>
        </w:rPr>
        <w:fldChar w:fldCharType="end"/>
      </w:r>
      <w:r w:rsidRPr="00605C99">
        <w:rPr>
          <w:rFonts w:ascii="Arial" w:eastAsiaTheme="minorHAnsi" w:hAnsi="Arial" w:cs="Arial"/>
          <w:color w:val="333333"/>
          <w:sz w:val="22"/>
          <w:szCs w:val="22"/>
        </w:rPr>
        <w:t> to it.</w:t>
      </w:r>
    </w:p>
    <w:p w14:paraId="502BCB87" w14:textId="77777777" w:rsidR="00D869F6" w:rsidRPr="00D869F6" w:rsidRDefault="00D869F6">
      <w:pPr>
        <w:pStyle w:val="NormalWeb"/>
        <w:numPr>
          <w:ilvl w:val="0"/>
          <w:numId w:val="1"/>
        </w:numPr>
        <w:shd w:val="clear" w:color="auto" w:fill="FFFFFF"/>
        <w:spacing w:before="0" w:beforeAutospacing="0" w:after="150" w:afterAutospacing="0"/>
        <w:jc w:val="both"/>
        <w:rPr>
          <w:rFonts w:ascii="Arial" w:eastAsiaTheme="minorHAnsi" w:hAnsi="Arial" w:cs="Arial"/>
          <w:b/>
          <w:color w:val="333333"/>
          <w:szCs w:val="22"/>
        </w:rPr>
        <w:pPrChange w:id="20" w:author="Sankaranarayanan S." w:date="2018-06-14T17:46:00Z">
          <w:pPr>
            <w:pStyle w:val="NormalWeb"/>
            <w:numPr>
              <w:numId w:val="1"/>
            </w:numPr>
            <w:shd w:val="clear" w:color="auto" w:fill="FFFFFF"/>
            <w:spacing w:before="0" w:beforeAutospacing="0" w:after="150" w:afterAutospacing="0"/>
            <w:ind w:left="720" w:hanging="360"/>
          </w:pPr>
        </w:pPrChange>
      </w:pPr>
      <w:r w:rsidRPr="00D869F6">
        <w:rPr>
          <w:rFonts w:ascii="Arial" w:eastAsiaTheme="minorHAnsi" w:hAnsi="Arial" w:cs="Arial"/>
          <w:b/>
          <w:color w:val="333333"/>
          <w:szCs w:val="22"/>
        </w:rPr>
        <w:t>Additional connections</w:t>
      </w:r>
    </w:p>
    <w:p w14:paraId="3B2BE411" w14:textId="77777777" w:rsidR="00D869F6" w:rsidRPr="00912569" w:rsidRDefault="00D869F6">
      <w:pPr>
        <w:pStyle w:val="NormalWeb"/>
        <w:shd w:val="clear" w:color="auto" w:fill="FFFFFF"/>
        <w:spacing w:before="0" w:beforeAutospacing="0" w:after="150" w:afterAutospacing="0"/>
        <w:ind w:left="720"/>
        <w:jc w:val="both"/>
        <w:rPr>
          <w:rFonts w:ascii="Arial" w:eastAsiaTheme="minorHAnsi" w:hAnsi="Arial" w:cs="Arial"/>
          <w:color w:val="333333"/>
          <w:sz w:val="22"/>
          <w:szCs w:val="22"/>
        </w:rPr>
        <w:pPrChange w:id="21" w:author="Sankaranarayanan S." w:date="2018-06-14T17:46:00Z">
          <w:pPr>
            <w:pStyle w:val="NormalWeb"/>
            <w:shd w:val="clear" w:color="auto" w:fill="FFFFFF"/>
            <w:spacing w:before="0" w:beforeAutospacing="0" w:after="150" w:afterAutospacing="0"/>
            <w:ind w:left="720"/>
          </w:pPr>
        </w:pPrChange>
      </w:pPr>
      <w:r w:rsidRPr="00912569">
        <w:rPr>
          <w:rFonts w:ascii="Arial" w:eastAsiaTheme="minorHAnsi" w:hAnsi="Arial" w:cs="Arial"/>
          <w:color w:val="333333"/>
          <w:sz w:val="22"/>
          <w:szCs w:val="22"/>
        </w:rPr>
        <w:t xml:space="preserve">Two sets of </w:t>
      </w:r>
      <w:proofErr w:type="spellStart"/>
      <w:r w:rsidRPr="00912569">
        <w:rPr>
          <w:rFonts w:ascii="Arial" w:eastAsiaTheme="minorHAnsi" w:hAnsi="Arial" w:cs="Arial"/>
          <w:color w:val="333333"/>
          <w:sz w:val="22"/>
          <w:szCs w:val="22"/>
        </w:rPr>
        <w:t>thruhole</w:t>
      </w:r>
      <w:proofErr w:type="spellEnd"/>
      <w:r w:rsidRPr="00912569">
        <w:rPr>
          <w:rFonts w:ascii="Arial" w:eastAsiaTheme="minorHAnsi" w:hAnsi="Arial" w:cs="Arial"/>
          <w:color w:val="333333"/>
          <w:sz w:val="22"/>
          <w:szCs w:val="22"/>
        </w:rPr>
        <w:t xml:space="preserve"> pads labeled TV and Run. The TV pads allow you to connect an RCA jack to the board instead of using the HDMI out. The Run pins connect to the chips reset pin and will either turn the board off or turn it back on once it has been shut down. Connecting a button here is a good way to power cycle your board.</w:t>
      </w:r>
    </w:p>
    <w:p w14:paraId="1DD93AD7" w14:textId="77777777" w:rsidR="0029098B" w:rsidRPr="0029098B" w:rsidRDefault="0029098B" w:rsidP="0029098B">
      <w:pPr>
        <w:rPr>
          <w:rFonts w:ascii="Arial" w:hAnsi="Arial" w:cs="Arial"/>
          <w:color w:val="333333"/>
          <w:shd w:val="clear" w:color="auto" w:fill="FFFFFF"/>
        </w:rPr>
      </w:pPr>
      <w:r>
        <w:rPr>
          <w:noProof/>
        </w:rPr>
        <w:drawing>
          <wp:inline distT="0" distB="0" distL="0" distR="0" wp14:anchorId="3E6F6BD3" wp14:editId="538865E0">
            <wp:extent cx="5715000" cy="4410075"/>
            <wp:effectExtent l="0" t="0" r="0" b="9525"/>
            <wp:docPr id="1" name="Picture 1" descr="raspberry pi zero graphical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zero graphical datashe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31B31BB4" w14:textId="77777777" w:rsidR="008C1C3C" w:rsidRDefault="008C1C3C">
      <w:pPr>
        <w:rPr>
          <w:rFonts w:ascii="Arial" w:hAnsi="Arial" w:cs="Arial"/>
          <w:b/>
        </w:rPr>
      </w:pPr>
    </w:p>
    <w:p w14:paraId="3F3A9AD0" w14:textId="2818BD4B" w:rsidR="008C1C3C" w:rsidDel="003D7C9B" w:rsidRDefault="003D7C9B">
      <w:pPr>
        <w:rPr>
          <w:del w:id="22" w:author="Sankaranarayanan S." w:date="2018-06-20T15:38:00Z"/>
          <w:rFonts w:ascii="Arial" w:hAnsi="Arial" w:cs="Arial"/>
          <w:b/>
        </w:rPr>
      </w:pPr>
      <w:ins w:id="23" w:author="Sankaranarayanan S." w:date="2018-06-20T15:37:00Z">
        <w:r w:rsidRPr="003D7C9B">
          <w:rPr>
            <w:rFonts w:ascii="Arial" w:hAnsi="Arial" w:cs="Arial"/>
            <w:b/>
            <w:noProof/>
          </w:rPr>
          <w:lastRenderedPageBreak/>
          <w:drawing>
            <wp:inline distT="0" distB="0" distL="0" distR="0" wp14:anchorId="3EEE8E05" wp14:editId="4B7A21DC">
              <wp:extent cx="4433195" cy="2827221"/>
              <wp:effectExtent l="2858" t="0" r="8572" b="8573"/>
              <wp:docPr id="6" name="Picture 6" descr="D:\Personal\Rpi_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Rpi_h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4466661" cy="2848564"/>
                      </a:xfrm>
                      <a:prstGeom prst="rect">
                        <a:avLst/>
                      </a:prstGeom>
                      <a:noFill/>
                      <a:ln>
                        <a:noFill/>
                      </a:ln>
                    </pic:spPr>
                  </pic:pic>
                </a:graphicData>
              </a:graphic>
            </wp:inline>
          </w:drawing>
        </w:r>
      </w:ins>
    </w:p>
    <w:p w14:paraId="4651EFE9" w14:textId="77777777" w:rsidR="008C1C3C" w:rsidRDefault="008C1C3C">
      <w:pPr>
        <w:rPr>
          <w:rFonts w:ascii="Arial" w:hAnsi="Arial" w:cs="Arial"/>
          <w:b/>
        </w:rPr>
      </w:pPr>
    </w:p>
    <w:p w14:paraId="506D8906" w14:textId="77777777" w:rsidR="004032BF" w:rsidRPr="00DE3B6A" w:rsidRDefault="008C1C3C">
      <w:pPr>
        <w:rPr>
          <w:rFonts w:ascii="Arial" w:hAnsi="Arial" w:cs="Arial"/>
          <w:b/>
          <w:sz w:val="24"/>
        </w:rPr>
      </w:pPr>
      <w:r w:rsidRPr="00DE3B6A">
        <w:rPr>
          <w:rFonts w:ascii="Arial" w:hAnsi="Arial" w:cs="Arial"/>
          <w:b/>
          <w:sz w:val="24"/>
        </w:rPr>
        <w:t xml:space="preserve">Install </w:t>
      </w:r>
      <w:proofErr w:type="spellStart"/>
      <w:r w:rsidRPr="00DE3B6A">
        <w:rPr>
          <w:rFonts w:ascii="Arial" w:hAnsi="Arial" w:cs="Arial"/>
          <w:b/>
          <w:sz w:val="24"/>
        </w:rPr>
        <w:t>Raspbian</w:t>
      </w:r>
      <w:proofErr w:type="spellEnd"/>
      <w:r w:rsidRPr="00DE3B6A">
        <w:rPr>
          <w:rFonts w:ascii="Arial" w:hAnsi="Arial" w:cs="Arial"/>
          <w:b/>
          <w:sz w:val="24"/>
        </w:rPr>
        <w:t xml:space="preserve"> OS into SD card</w:t>
      </w:r>
    </w:p>
    <w:p w14:paraId="152E7AAE" w14:textId="77777777" w:rsidR="00C96BB4" w:rsidRPr="00C96BB4" w:rsidRDefault="00C96BB4">
      <w:pPr>
        <w:jc w:val="both"/>
        <w:rPr>
          <w:rFonts w:ascii="Arial" w:hAnsi="Arial" w:cs="Arial"/>
          <w:color w:val="333333"/>
          <w:shd w:val="clear" w:color="auto" w:fill="FFFFFF"/>
        </w:rPr>
        <w:pPrChange w:id="24" w:author="Sankaranarayanan S." w:date="2018-06-14T17:46:00Z">
          <w:pPr/>
        </w:pPrChange>
      </w:pPr>
      <w:r w:rsidRPr="00C96BB4">
        <w:rPr>
          <w:rFonts w:ascii="Arial" w:hAnsi="Arial" w:cs="Arial"/>
          <w:color w:val="333333"/>
          <w:shd w:val="clear" w:color="auto" w:fill="FFFFFF"/>
        </w:rPr>
        <w:t>This resource explains how to install a Raspberry Pi operating system image on an SD card. You will need another computer with an SD card reader to install the image.</w:t>
      </w:r>
    </w:p>
    <w:p w14:paraId="33253456" w14:textId="77777777" w:rsidR="00C96BB4" w:rsidRPr="00C96BB4" w:rsidRDefault="00C96BB4">
      <w:pPr>
        <w:jc w:val="both"/>
        <w:rPr>
          <w:rFonts w:ascii="Arial" w:hAnsi="Arial" w:cs="Arial"/>
          <w:color w:val="333333"/>
          <w:shd w:val="clear" w:color="auto" w:fill="FFFFFF"/>
        </w:rPr>
        <w:pPrChange w:id="25" w:author="Sankaranarayanan S." w:date="2018-06-14T17:46:00Z">
          <w:pPr/>
        </w:pPrChange>
      </w:pPr>
      <w:r w:rsidRPr="00C96BB4">
        <w:rPr>
          <w:rFonts w:ascii="Arial" w:hAnsi="Arial" w:cs="Arial"/>
          <w:color w:val="333333"/>
          <w:shd w:val="clear" w:color="auto" w:fill="FFFFFF"/>
        </w:rPr>
        <w:t>We recommend most users download </w:t>
      </w:r>
      <w:r w:rsidR="005F74B1">
        <w:fldChar w:fldCharType="begin"/>
      </w:r>
      <w:r w:rsidR="005F74B1">
        <w:instrText xml:space="preserve"> HYPERLINK "https://www.raspberrypi.org/documentation/installation/noobs.md" </w:instrText>
      </w:r>
      <w:r w:rsidR="005F74B1">
        <w:fldChar w:fldCharType="separate"/>
      </w:r>
      <w:r w:rsidRPr="00C96BB4">
        <w:rPr>
          <w:rFonts w:ascii="Arial" w:hAnsi="Arial" w:cs="Arial"/>
          <w:color w:val="333333"/>
          <w:shd w:val="clear" w:color="auto" w:fill="FFFFFF"/>
        </w:rPr>
        <w:t>NOOBS</w:t>
      </w:r>
      <w:r w:rsidR="005F74B1">
        <w:rPr>
          <w:rFonts w:ascii="Arial" w:hAnsi="Arial" w:cs="Arial"/>
          <w:color w:val="333333"/>
          <w:shd w:val="clear" w:color="auto" w:fill="FFFFFF"/>
        </w:rPr>
        <w:fldChar w:fldCharType="end"/>
      </w:r>
      <w:r w:rsidRPr="00C96BB4">
        <w:rPr>
          <w:rFonts w:ascii="Arial" w:hAnsi="Arial" w:cs="Arial"/>
          <w:color w:val="333333"/>
          <w:shd w:val="clear" w:color="auto" w:fill="FFFFFF"/>
        </w:rPr>
        <w:t>, which is designed to be very easy to use. However, more advanced users looking to install a particular image should use this guide.</w:t>
      </w:r>
    </w:p>
    <w:p w14:paraId="355599E4" w14:textId="77777777" w:rsidR="00C96BB4" w:rsidRPr="00C96BB4" w:rsidRDefault="00C96BB4">
      <w:pPr>
        <w:jc w:val="both"/>
        <w:rPr>
          <w:rFonts w:ascii="Arial" w:hAnsi="Arial" w:cs="Arial"/>
          <w:b/>
          <w:color w:val="333333"/>
          <w:sz w:val="24"/>
          <w:shd w:val="clear" w:color="auto" w:fill="FFFFFF"/>
        </w:rPr>
        <w:pPrChange w:id="26" w:author="Sankaranarayanan S." w:date="2018-06-14T17:46:00Z">
          <w:pPr/>
        </w:pPrChange>
      </w:pPr>
      <w:r w:rsidRPr="00C96BB4">
        <w:rPr>
          <w:rFonts w:ascii="Arial" w:hAnsi="Arial" w:cs="Arial"/>
          <w:b/>
          <w:color w:val="333333"/>
          <w:sz w:val="24"/>
          <w:shd w:val="clear" w:color="auto" w:fill="FFFFFF"/>
        </w:rPr>
        <w:t>Download the image</w:t>
      </w:r>
    </w:p>
    <w:p w14:paraId="2FFD80B8" w14:textId="77777777" w:rsidR="00C96BB4" w:rsidRDefault="00C96BB4">
      <w:pPr>
        <w:jc w:val="both"/>
        <w:rPr>
          <w:rFonts w:ascii="Arial" w:hAnsi="Arial" w:cs="Arial"/>
          <w:color w:val="333333"/>
          <w:shd w:val="clear" w:color="auto" w:fill="FFFFFF"/>
        </w:rPr>
        <w:pPrChange w:id="27" w:author="Sankaranarayanan S." w:date="2018-06-14T17:46:00Z">
          <w:pPr/>
        </w:pPrChange>
      </w:pPr>
      <w:r w:rsidRPr="00C96BB4">
        <w:rPr>
          <w:rFonts w:ascii="Arial" w:hAnsi="Arial" w:cs="Arial"/>
          <w:color w:val="333333"/>
          <w:shd w:val="clear" w:color="auto" w:fill="FFFFFF"/>
        </w:rPr>
        <w:t>Official images for recommended operating systems are available to download from the Raspberry Pi website </w:t>
      </w:r>
      <w:r w:rsidR="005F74B1">
        <w:fldChar w:fldCharType="begin"/>
      </w:r>
      <w:r w:rsidR="005F74B1">
        <w:instrText xml:space="preserve"> HYPERLINK "https://www.raspberrypi.org/downloads/" </w:instrText>
      </w:r>
      <w:r w:rsidR="005F74B1">
        <w:fldChar w:fldCharType="separate"/>
      </w:r>
      <w:r w:rsidRPr="00654D4F">
        <w:rPr>
          <w:rStyle w:val="Hyperlink"/>
          <w:rFonts w:ascii="Arial" w:hAnsi="Arial" w:cs="Arial"/>
          <w:shd w:val="clear" w:color="auto" w:fill="FFFFFF"/>
        </w:rPr>
        <w:t>https://www.raspberrypi.org/downloads/</w:t>
      </w:r>
      <w:r w:rsidR="005F74B1">
        <w:rPr>
          <w:rStyle w:val="Hyperlink"/>
          <w:rFonts w:ascii="Arial" w:hAnsi="Arial" w:cs="Arial"/>
          <w:shd w:val="clear" w:color="auto" w:fill="FFFFFF"/>
        </w:rPr>
        <w:fldChar w:fldCharType="end"/>
      </w:r>
    </w:p>
    <w:p w14:paraId="2B3FD1DC" w14:textId="77777777" w:rsidR="00C96BB4" w:rsidRDefault="00C96BB4">
      <w:pPr>
        <w:jc w:val="both"/>
        <w:rPr>
          <w:rFonts w:ascii="Arial" w:hAnsi="Arial" w:cs="Arial"/>
          <w:color w:val="333333"/>
          <w:shd w:val="clear" w:color="auto" w:fill="FFFFFF"/>
        </w:rPr>
        <w:pPrChange w:id="28" w:author="Sankaranarayanan S." w:date="2018-06-14T17:46:00Z">
          <w:pPr/>
        </w:pPrChange>
      </w:pPr>
      <w:r>
        <w:rPr>
          <w:rFonts w:ascii="Arial" w:hAnsi="Arial" w:cs="Arial"/>
          <w:color w:val="333333"/>
          <w:shd w:val="clear" w:color="auto" w:fill="FFFFFF"/>
        </w:rPr>
        <w:t xml:space="preserve">The </w:t>
      </w:r>
      <w:proofErr w:type="spellStart"/>
      <w:r>
        <w:rPr>
          <w:rFonts w:ascii="Arial" w:hAnsi="Arial" w:cs="Arial"/>
          <w:color w:val="333333"/>
          <w:shd w:val="clear" w:color="auto" w:fill="FFFFFF"/>
        </w:rPr>
        <w:t>raspbian</w:t>
      </w:r>
      <w:proofErr w:type="spellEnd"/>
      <w:r>
        <w:rPr>
          <w:rFonts w:ascii="Arial" w:hAnsi="Arial" w:cs="Arial"/>
          <w:color w:val="333333"/>
          <w:shd w:val="clear" w:color="auto" w:fill="FFFFFF"/>
        </w:rPr>
        <w:t xml:space="preserve"> with Raspberry Pi Desktop and Raspberry Pi Lite. Desktop version is used for GUI related and the image contained in the ZIP archive over 4 GB in size. </w:t>
      </w:r>
    </w:p>
    <w:p w14:paraId="4A62B58B" w14:textId="77777777" w:rsidR="00C96BB4" w:rsidRPr="00C96BB4" w:rsidRDefault="00C96BB4">
      <w:pPr>
        <w:jc w:val="both"/>
        <w:rPr>
          <w:rFonts w:ascii="Arial" w:hAnsi="Arial" w:cs="Arial"/>
          <w:b/>
          <w:color w:val="333333"/>
          <w:sz w:val="24"/>
          <w:shd w:val="clear" w:color="auto" w:fill="FFFFFF"/>
        </w:rPr>
        <w:pPrChange w:id="29" w:author="Sankaranarayanan S." w:date="2018-06-14T17:46:00Z">
          <w:pPr/>
        </w:pPrChange>
      </w:pPr>
      <w:r w:rsidRPr="00C96BB4">
        <w:rPr>
          <w:rFonts w:ascii="Arial" w:hAnsi="Arial" w:cs="Arial"/>
          <w:b/>
          <w:color w:val="333333"/>
          <w:sz w:val="24"/>
          <w:shd w:val="clear" w:color="auto" w:fill="FFFFFF"/>
        </w:rPr>
        <w:t>Writing an image to the SD card</w:t>
      </w:r>
    </w:p>
    <w:p w14:paraId="47DB806B" w14:textId="77777777" w:rsidR="00C96BB4" w:rsidRPr="00C96BB4" w:rsidRDefault="00C96BB4">
      <w:pPr>
        <w:jc w:val="both"/>
        <w:rPr>
          <w:rFonts w:ascii="Arial" w:hAnsi="Arial" w:cs="Arial"/>
          <w:color w:val="333333"/>
          <w:shd w:val="clear" w:color="auto" w:fill="FFFFFF"/>
        </w:rPr>
        <w:pPrChange w:id="30" w:author="Sankaranarayanan S." w:date="2018-06-14T17:46:00Z">
          <w:pPr/>
        </w:pPrChange>
      </w:pPr>
      <w:r w:rsidRPr="00C96BB4">
        <w:rPr>
          <w:rFonts w:ascii="Arial" w:hAnsi="Arial" w:cs="Arial"/>
          <w:color w:val="333333"/>
          <w:shd w:val="clear" w:color="auto" w:fill="FFFFFF"/>
        </w:rPr>
        <w:t>You will need to use an image writing tool to install the image you have downloaded on your SD card.</w:t>
      </w:r>
    </w:p>
    <w:p w14:paraId="4ADA6A6D" w14:textId="77777777" w:rsidR="00C96BB4" w:rsidRPr="00C96BB4" w:rsidRDefault="00C96BB4">
      <w:pPr>
        <w:jc w:val="both"/>
        <w:rPr>
          <w:rFonts w:ascii="Arial" w:hAnsi="Arial" w:cs="Arial"/>
          <w:color w:val="333333"/>
          <w:shd w:val="clear" w:color="auto" w:fill="FFFFFF"/>
        </w:rPr>
        <w:pPrChange w:id="31" w:author="Sankaranarayanan S." w:date="2018-06-14T17:46:00Z">
          <w:pPr/>
        </w:pPrChange>
      </w:pPr>
      <w:r w:rsidRPr="00DE3B6A">
        <w:rPr>
          <w:rFonts w:ascii="Arial" w:hAnsi="Arial" w:cs="Arial"/>
          <w:b/>
          <w:color w:val="333333"/>
          <w:shd w:val="clear" w:color="auto" w:fill="FFFFFF"/>
        </w:rPr>
        <w:t>Etcher</w:t>
      </w:r>
      <w:r w:rsidRPr="00C96BB4">
        <w:rPr>
          <w:rFonts w:ascii="Arial" w:hAnsi="Arial" w:cs="Arial"/>
          <w:color w:val="333333"/>
          <w:shd w:val="clear" w:color="auto" w:fill="FFFFFF"/>
        </w:rPr>
        <w:t> is a graphical SD card writing tool that works on Mac OS, Linux and Windows, and is the easiest option for most users. Etcher also supports writing images directly from the zip file, without any unzipping required. To write your image with Etcher:</w:t>
      </w:r>
    </w:p>
    <w:p w14:paraId="3831C478" w14:textId="77777777" w:rsidR="00C96BB4" w:rsidRPr="00225452" w:rsidRDefault="00C96BB4">
      <w:pPr>
        <w:pStyle w:val="ListParagraph"/>
        <w:numPr>
          <w:ilvl w:val="0"/>
          <w:numId w:val="5"/>
        </w:numPr>
        <w:jc w:val="both"/>
        <w:rPr>
          <w:rFonts w:ascii="Arial" w:hAnsi="Arial" w:cs="Arial"/>
          <w:color w:val="333333"/>
          <w:shd w:val="clear" w:color="auto" w:fill="FFFFFF"/>
        </w:rPr>
        <w:pPrChange w:id="32" w:author="Sankaranarayanan S." w:date="2018-06-14T17:46:00Z">
          <w:pPr>
            <w:pStyle w:val="ListParagraph"/>
            <w:numPr>
              <w:numId w:val="5"/>
            </w:numPr>
            <w:ind w:hanging="360"/>
          </w:pPr>
        </w:pPrChange>
      </w:pPr>
      <w:r w:rsidRPr="00225452">
        <w:rPr>
          <w:rFonts w:ascii="Arial" w:hAnsi="Arial" w:cs="Arial"/>
          <w:color w:val="333333"/>
          <w:shd w:val="clear" w:color="auto" w:fill="FFFFFF"/>
        </w:rPr>
        <w:lastRenderedPageBreak/>
        <w:t>Download </w:t>
      </w:r>
      <w:r w:rsidR="005F74B1">
        <w:fldChar w:fldCharType="begin"/>
      </w:r>
      <w:r w:rsidR="005F74B1">
        <w:instrText xml:space="preserve"> HYPERLINK "https://etcher.io/" </w:instrText>
      </w:r>
      <w:r w:rsidR="005F74B1">
        <w:fldChar w:fldCharType="separate"/>
      </w:r>
      <w:r w:rsidRPr="00225452">
        <w:rPr>
          <w:rFonts w:ascii="Arial" w:hAnsi="Arial" w:cs="Arial"/>
          <w:color w:val="333333"/>
          <w:shd w:val="clear" w:color="auto" w:fill="FFFFFF"/>
        </w:rPr>
        <w:t>Etcher</w:t>
      </w:r>
      <w:r w:rsidR="005F74B1">
        <w:rPr>
          <w:rFonts w:ascii="Arial" w:hAnsi="Arial" w:cs="Arial"/>
          <w:color w:val="333333"/>
          <w:shd w:val="clear" w:color="auto" w:fill="FFFFFF"/>
        </w:rPr>
        <w:fldChar w:fldCharType="end"/>
      </w:r>
      <w:r w:rsidRPr="00225452">
        <w:rPr>
          <w:rFonts w:ascii="Arial" w:hAnsi="Arial" w:cs="Arial"/>
          <w:color w:val="333333"/>
          <w:shd w:val="clear" w:color="auto" w:fill="FFFFFF"/>
        </w:rPr>
        <w:t> and install it.</w:t>
      </w:r>
    </w:p>
    <w:p w14:paraId="684B0682" w14:textId="77777777" w:rsidR="00C96BB4" w:rsidRPr="00225452" w:rsidRDefault="00C96BB4">
      <w:pPr>
        <w:pStyle w:val="ListParagraph"/>
        <w:numPr>
          <w:ilvl w:val="0"/>
          <w:numId w:val="5"/>
        </w:numPr>
        <w:jc w:val="both"/>
        <w:rPr>
          <w:rFonts w:ascii="Arial" w:hAnsi="Arial" w:cs="Arial"/>
          <w:color w:val="333333"/>
          <w:shd w:val="clear" w:color="auto" w:fill="FFFFFF"/>
        </w:rPr>
        <w:pPrChange w:id="33" w:author="Sankaranarayanan S." w:date="2018-06-14T17:46:00Z">
          <w:pPr>
            <w:pStyle w:val="ListParagraph"/>
            <w:numPr>
              <w:numId w:val="5"/>
            </w:numPr>
            <w:ind w:hanging="360"/>
          </w:pPr>
        </w:pPrChange>
      </w:pPr>
      <w:r w:rsidRPr="00225452">
        <w:rPr>
          <w:rFonts w:ascii="Arial" w:hAnsi="Arial" w:cs="Arial"/>
          <w:color w:val="333333"/>
          <w:shd w:val="clear" w:color="auto" w:fill="FFFFFF"/>
        </w:rPr>
        <w:t>Connect an SD card reader with the SD card inside.</w:t>
      </w:r>
    </w:p>
    <w:p w14:paraId="21459E0B" w14:textId="77777777" w:rsidR="00C96BB4" w:rsidRPr="00225452" w:rsidRDefault="00C96BB4">
      <w:pPr>
        <w:pStyle w:val="ListParagraph"/>
        <w:numPr>
          <w:ilvl w:val="0"/>
          <w:numId w:val="5"/>
        </w:numPr>
        <w:jc w:val="both"/>
        <w:rPr>
          <w:rFonts w:ascii="Arial" w:hAnsi="Arial" w:cs="Arial"/>
          <w:color w:val="333333"/>
          <w:shd w:val="clear" w:color="auto" w:fill="FFFFFF"/>
        </w:rPr>
        <w:pPrChange w:id="34" w:author="Sankaranarayanan S." w:date="2018-06-14T17:46:00Z">
          <w:pPr>
            <w:pStyle w:val="ListParagraph"/>
            <w:numPr>
              <w:numId w:val="5"/>
            </w:numPr>
            <w:ind w:hanging="360"/>
          </w:pPr>
        </w:pPrChange>
      </w:pPr>
      <w:r w:rsidRPr="00225452">
        <w:rPr>
          <w:rFonts w:ascii="Arial" w:hAnsi="Arial" w:cs="Arial"/>
          <w:color w:val="333333"/>
          <w:shd w:val="clear" w:color="auto" w:fill="FFFFFF"/>
        </w:rPr>
        <w:t>Open Etcher and select from your hard drive the Raspberry Pi .</w:t>
      </w:r>
      <w:proofErr w:type="spellStart"/>
      <w:r w:rsidRPr="00225452">
        <w:rPr>
          <w:rFonts w:ascii="Arial" w:hAnsi="Arial" w:cs="Arial"/>
          <w:color w:val="333333"/>
          <w:shd w:val="clear" w:color="auto" w:fill="FFFFFF"/>
        </w:rPr>
        <w:t>img</w:t>
      </w:r>
      <w:proofErr w:type="spellEnd"/>
      <w:r w:rsidRPr="00225452">
        <w:rPr>
          <w:rFonts w:ascii="Arial" w:hAnsi="Arial" w:cs="Arial"/>
          <w:color w:val="333333"/>
          <w:shd w:val="clear" w:color="auto" w:fill="FFFFFF"/>
        </w:rPr>
        <w:t> or .zip file you wish to write to the SD card.</w:t>
      </w:r>
    </w:p>
    <w:p w14:paraId="06CCC64B" w14:textId="77777777" w:rsidR="00C96BB4" w:rsidRPr="00225452" w:rsidRDefault="00C96BB4">
      <w:pPr>
        <w:pStyle w:val="ListParagraph"/>
        <w:numPr>
          <w:ilvl w:val="0"/>
          <w:numId w:val="5"/>
        </w:numPr>
        <w:jc w:val="both"/>
        <w:rPr>
          <w:rFonts w:ascii="Arial" w:hAnsi="Arial" w:cs="Arial"/>
          <w:color w:val="333333"/>
          <w:shd w:val="clear" w:color="auto" w:fill="FFFFFF"/>
        </w:rPr>
        <w:pPrChange w:id="35" w:author="Sankaranarayanan S." w:date="2018-06-14T17:46:00Z">
          <w:pPr>
            <w:pStyle w:val="ListParagraph"/>
            <w:numPr>
              <w:numId w:val="5"/>
            </w:numPr>
            <w:ind w:hanging="360"/>
          </w:pPr>
        </w:pPrChange>
      </w:pPr>
      <w:r w:rsidRPr="00225452">
        <w:rPr>
          <w:rFonts w:ascii="Arial" w:hAnsi="Arial" w:cs="Arial"/>
          <w:color w:val="333333"/>
          <w:shd w:val="clear" w:color="auto" w:fill="FFFFFF"/>
        </w:rPr>
        <w:t>Select the SD card you wish to write your image to.</w:t>
      </w:r>
    </w:p>
    <w:p w14:paraId="78DFEADB" w14:textId="77777777" w:rsidR="00C96BB4" w:rsidRPr="00225452" w:rsidRDefault="00C96BB4">
      <w:pPr>
        <w:pStyle w:val="ListParagraph"/>
        <w:numPr>
          <w:ilvl w:val="0"/>
          <w:numId w:val="5"/>
        </w:numPr>
        <w:jc w:val="both"/>
        <w:rPr>
          <w:rFonts w:ascii="Arial" w:hAnsi="Arial" w:cs="Arial"/>
          <w:color w:val="333333"/>
          <w:shd w:val="clear" w:color="auto" w:fill="FFFFFF"/>
        </w:rPr>
        <w:pPrChange w:id="36" w:author="Sankaranarayanan S." w:date="2018-06-14T17:46:00Z">
          <w:pPr>
            <w:pStyle w:val="ListParagraph"/>
            <w:numPr>
              <w:numId w:val="5"/>
            </w:numPr>
            <w:ind w:hanging="360"/>
          </w:pPr>
        </w:pPrChange>
      </w:pPr>
      <w:r w:rsidRPr="00225452">
        <w:rPr>
          <w:rFonts w:ascii="Arial" w:hAnsi="Arial" w:cs="Arial"/>
          <w:color w:val="333333"/>
          <w:shd w:val="clear" w:color="auto" w:fill="FFFFFF"/>
        </w:rPr>
        <w:t>Review your selections and click 'Flash!' to begin writing data to the SD card.</w:t>
      </w:r>
    </w:p>
    <w:p w14:paraId="4141DBEE" w14:textId="77777777" w:rsidR="008C1C3C" w:rsidRDefault="00EE2257">
      <w:pPr>
        <w:ind w:firstLine="360"/>
        <w:jc w:val="both"/>
        <w:rPr>
          <w:rFonts w:ascii="Arial" w:hAnsi="Arial" w:cs="Arial"/>
          <w:b/>
          <w:sz w:val="24"/>
        </w:rPr>
        <w:pPrChange w:id="37" w:author="Sankaranarayanan S." w:date="2018-06-14T17:46:00Z">
          <w:pPr>
            <w:ind w:firstLine="360"/>
          </w:pPr>
        </w:pPrChange>
      </w:pPr>
      <w:r w:rsidRPr="00EE2257">
        <w:rPr>
          <w:rFonts w:ascii="Arial" w:hAnsi="Arial" w:cs="Arial"/>
          <w:b/>
          <w:sz w:val="24"/>
        </w:rPr>
        <w:t>Install Etcher into Linux</w:t>
      </w:r>
    </w:p>
    <w:p w14:paraId="169F036B" w14:textId="77777777" w:rsidR="00EE2257" w:rsidRDefault="00B4561C">
      <w:pPr>
        <w:ind w:firstLine="360"/>
        <w:jc w:val="both"/>
        <w:rPr>
          <w:rFonts w:ascii="Arial" w:hAnsi="Arial" w:cs="Arial"/>
          <w:color w:val="333333"/>
          <w:shd w:val="clear" w:color="auto" w:fill="FFFFFF"/>
        </w:rPr>
        <w:pPrChange w:id="38" w:author="Sankaranarayanan S." w:date="2018-06-14T17:46:00Z">
          <w:pPr>
            <w:ind w:firstLine="360"/>
          </w:pPr>
        </w:pPrChange>
      </w:pPr>
      <w:r w:rsidRPr="00B4561C">
        <w:rPr>
          <w:rFonts w:ascii="Arial" w:hAnsi="Arial" w:cs="Arial"/>
          <w:color w:val="333333"/>
          <w:shd w:val="clear" w:color="auto" w:fill="FFFFFF"/>
        </w:rPr>
        <w:t>There are two ways to install Etcher image into Linux system.</w:t>
      </w:r>
      <w:r>
        <w:rPr>
          <w:rFonts w:ascii="Arial" w:hAnsi="Arial" w:cs="Arial"/>
          <w:color w:val="333333"/>
          <w:shd w:val="clear" w:color="auto" w:fill="FFFFFF"/>
        </w:rPr>
        <w:t xml:space="preserve"> </w:t>
      </w:r>
    </w:p>
    <w:p w14:paraId="6D52DE0F" w14:textId="77777777" w:rsidR="006A5AD7" w:rsidRPr="00AF6EE1" w:rsidRDefault="006A5AD7">
      <w:pPr>
        <w:ind w:firstLine="360"/>
        <w:jc w:val="both"/>
        <w:rPr>
          <w:rFonts w:ascii="Arial" w:hAnsi="Arial" w:cs="Arial"/>
          <w:b/>
          <w:color w:val="333333"/>
          <w:sz w:val="24"/>
          <w:shd w:val="clear" w:color="auto" w:fill="FFFFFF"/>
        </w:rPr>
        <w:pPrChange w:id="39" w:author="Sankaranarayanan S." w:date="2018-06-14T17:46:00Z">
          <w:pPr>
            <w:ind w:firstLine="360"/>
          </w:pPr>
        </w:pPrChange>
      </w:pPr>
      <w:r w:rsidRPr="00AF6EE1">
        <w:rPr>
          <w:rFonts w:ascii="Arial" w:hAnsi="Arial" w:cs="Arial"/>
          <w:b/>
          <w:color w:val="333333"/>
          <w:sz w:val="24"/>
          <w:shd w:val="clear" w:color="auto" w:fill="FFFFFF"/>
        </w:rPr>
        <w:t>First method:</w:t>
      </w:r>
    </w:p>
    <w:p w14:paraId="1F1DDC83" w14:textId="77777777" w:rsidR="006A5AD7" w:rsidRPr="00A45974" w:rsidRDefault="00151F80">
      <w:pPr>
        <w:pStyle w:val="ListParagraph"/>
        <w:numPr>
          <w:ilvl w:val="0"/>
          <w:numId w:val="8"/>
        </w:numPr>
        <w:jc w:val="both"/>
        <w:pPrChange w:id="40" w:author="Sankaranarayanan S." w:date="2018-06-14T17:46:00Z">
          <w:pPr>
            <w:pStyle w:val="ListParagraph"/>
            <w:numPr>
              <w:numId w:val="8"/>
            </w:numPr>
            <w:ind w:hanging="360"/>
          </w:pPr>
        </w:pPrChange>
      </w:pPr>
      <w:r w:rsidRPr="00151F80">
        <w:rPr>
          <w:rFonts w:ascii="Arial" w:hAnsi="Arial" w:cs="Arial"/>
          <w:color w:val="333333"/>
          <w:shd w:val="clear" w:color="auto" w:fill="FFFFFF"/>
        </w:rPr>
        <w:t xml:space="preserve">Download etcher software from this path </w:t>
      </w:r>
      <w:r w:rsidR="005F74B1">
        <w:fldChar w:fldCharType="begin"/>
      </w:r>
      <w:r w:rsidR="005F74B1">
        <w:instrText xml:space="preserve"> HYPERLINK "https://etcher.io/" </w:instrText>
      </w:r>
      <w:r w:rsidR="005F74B1">
        <w:fldChar w:fldCharType="separate"/>
      </w:r>
      <w:r w:rsidRPr="00654D4F">
        <w:rPr>
          <w:rStyle w:val="Hyperlink"/>
          <w:rFonts w:ascii="Arial" w:hAnsi="Arial" w:cs="Arial"/>
        </w:rPr>
        <w:t>https://etcher.io/</w:t>
      </w:r>
      <w:r w:rsidR="005F74B1">
        <w:rPr>
          <w:rStyle w:val="Hyperlink"/>
          <w:rFonts w:ascii="Arial" w:hAnsi="Arial" w:cs="Arial"/>
        </w:rPr>
        <w:fldChar w:fldCharType="end"/>
      </w:r>
      <w:r w:rsidR="00A45974">
        <w:rPr>
          <w:rStyle w:val="Hyperlink"/>
          <w:rFonts w:ascii="Arial" w:hAnsi="Arial" w:cs="Arial"/>
        </w:rPr>
        <w:t xml:space="preserve"> </w:t>
      </w:r>
      <w:r w:rsidR="00A45974" w:rsidRPr="00A45974">
        <w:rPr>
          <w:rFonts w:ascii="Arial" w:hAnsi="Arial" w:cs="Arial"/>
          <w:color w:val="333333"/>
          <w:shd w:val="clear" w:color="auto" w:fill="FFFFFF"/>
        </w:rPr>
        <w:t>for your appropriate installed OS.</w:t>
      </w:r>
    </w:p>
    <w:p w14:paraId="57A15931" w14:textId="77777777" w:rsidR="000D5954" w:rsidRPr="000D5954" w:rsidRDefault="00BD75FF">
      <w:pPr>
        <w:pStyle w:val="ListParagraph"/>
        <w:numPr>
          <w:ilvl w:val="0"/>
          <w:numId w:val="8"/>
        </w:numPr>
        <w:jc w:val="both"/>
        <w:rPr>
          <w:rFonts w:ascii="Arial" w:hAnsi="Arial" w:cs="Arial"/>
          <w:color w:val="333333"/>
          <w:shd w:val="clear" w:color="auto" w:fill="FFFFFF"/>
        </w:rPr>
        <w:pPrChange w:id="41" w:author="Sankaranarayanan S." w:date="2018-06-14T17:46:00Z">
          <w:pPr>
            <w:pStyle w:val="ListParagraph"/>
            <w:numPr>
              <w:numId w:val="8"/>
            </w:numPr>
            <w:ind w:hanging="360"/>
          </w:pPr>
        </w:pPrChange>
      </w:pPr>
      <w:r>
        <w:rPr>
          <w:rFonts w:ascii="Arial" w:hAnsi="Arial" w:cs="Arial"/>
          <w:color w:val="333333"/>
          <w:shd w:val="clear" w:color="auto" w:fill="FFFFFF"/>
        </w:rPr>
        <w:t xml:space="preserve">By default the downloaded files are stored in </w:t>
      </w:r>
      <w:r w:rsidRPr="00BD75FF">
        <w:rPr>
          <w:rFonts w:ascii="Arial" w:hAnsi="Arial" w:cs="Arial"/>
          <w:b/>
          <w:color w:val="333333"/>
          <w:shd w:val="clear" w:color="auto" w:fill="FFFFFF"/>
        </w:rPr>
        <w:t>/Home/Downloads/</w:t>
      </w:r>
      <w:r>
        <w:rPr>
          <w:rFonts w:ascii="Arial" w:hAnsi="Arial" w:cs="Arial"/>
          <w:b/>
          <w:color w:val="333333"/>
          <w:shd w:val="clear" w:color="auto" w:fill="FFFFFF"/>
        </w:rPr>
        <w:t xml:space="preserve">. </w:t>
      </w:r>
    </w:p>
    <w:p w14:paraId="63E79134" w14:textId="77777777" w:rsidR="00151F80" w:rsidRDefault="00BD75FF">
      <w:pPr>
        <w:pStyle w:val="ListParagraph"/>
        <w:numPr>
          <w:ilvl w:val="0"/>
          <w:numId w:val="8"/>
        </w:numPr>
        <w:jc w:val="both"/>
        <w:rPr>
          <w:rFonts w:ascii="Arial" w:hAnsi="Arial" w:cs="Arial"/>
          <w:color w:val="333333"/>
          <w:shd w:val="clear" w:color="auto" w:fill="FFFFFF"/>
        </w:rPr>
        <w:pPrChange w:id="42" w:author="Sankaranarayanan S." w:date="2018-06-14T17:46:00Z">
          <w:pPr>
            <w:pStyle w:val="ListParagraph"/>
            <w:numPr>
              <w:numId w:val="8"/>
            </w:numPr>
            <w:ind w:hanging="360"/>
          </w:pPr>
        </w:pPrChange>
      </w:pPr>
      <w:r>
        <w:rPr>
          <w:rFonts w:ascii="Arial" w:hAnsi="Arial" w:cs="Arial"/>
          <w:color w:val="333333"/>
          <w:shd w:val="clear" w:color="auto" w:fill="FFFFFF"/>
        </w:rPr>
        <w:t xml:space="preserve">Right click on App image file </w:t>
      </w:r>
      <w:r w:rsidRPr="00BD75FF">
        <w:rPr>
          <w:rFonts w:ascii="Arial" w:hAnsi="Arial" w:cs="Arial"/>
          <w:b/>
          <w:color w:val="333333"/>
          <w:shd w:val="clear" w:color="auto" w:fill="FFFFFF"/>
        </w:rPr>
        <w:t>etcher-electron-1.4.4-linux-x64.AppImage</w:t>
      </w:r>
      <w:r>
        <w:rPr>
          <w:rFonts w:ascii="Arial" w:hAnsi="Arial" w:cs="Arial"/>
          <w:b/>
          <w:color w:val="333333"/>
          <w:shd w:val="clear" w:color="auto" w:fill="FFFFFF"/>
        </w:rPr>
        <w:t xml:space="preserve"> </w:t>
      </w:r>
      <w:r w:rsidRPr="00BD75FF">
        <w:rPr>
          <w:rFonts w:ascii="Arial" w:hAnsi="Arial" w:cs="Arial"/>
          <w:color w:val="333333"/>
          <w:shd w:val="clear" w:color="auto" w:fill="FFFFFF"/>
        </w:rPr>
        <w:t>and select properties</w:t>
      </w:r>
      <w:r>
        <w:rPr>
          <w:rFonts w:ascii="Arial" w:hAnsi="Arial" w:cs="Arial"/>
          <w:color w:val="333333"/>
          <w:shd w:val="clear" w:color="auto" w:fill="FFFFFF"/>
        </w:rPr>
        <w:t>.</w:t>
      </w:r>
      <w:r w:rsidR="000D5954">
        <w:rPr>
          <w:rFonts w:ascii="Arial" w:hAnsi="Arial" w:cs="Arial"/>
          <w:color w:val="333333"/>
          <w:shd w:val="clear" w:color="auto" w:fill="FFFFFF"/>
        </w:rPr>
        <w:t xml:space="preserve"> Go to permissions tab and check </w:t>
      </w:r>
      <w:r w:rsidR="000D5954" w:rsidRPr="000D5954">
        <w:rPr>
          <w:rFonts w:ascii="Arial" w:hAnsi="Arial" w:cs="Arial"/>
          <w:b/>
          <w:color w:val="333333"/>
          <w:shd w:val="clear" w:color="auto" w:fill="FFFFFF"/>
        </w:rPr>
        <w:t>Allow executing files as program option</w:t>
      </w:r>
      <w:r w:rsidR="000D5954">
        <w:rPr>
          <w:rFonts w:ascii="Arial" w:hAnsi="Arial" w:cs="Arial"/>
          <w:color w:val="333333"/>
          <w:shd w:val="clear" w:color="auto" w:fill="FFFFFF"/>
        </w:rPr>
        <w:t>.</w:t>
      </w:r>
    </w:p>
    <w:p w14:paraId="45BA6104" w14:textId="77777777" w:rsidR="000D5954" w:rsidRPr="00151F80" w:rsidRDefault="00515762" w:rsidP="00515762">
      <w:pPr>
        <w:pStyle w:val="ListParagraph"/>
        <w:rPr>
          <w:rFonts w:ascii="Arial" w:hAnsi="Arial" w:cs="Arial"/>
          <w:color w:val="333333"/>
          <w:shd w:val="clear" w:color="auto" w:fill="FFFFFF"/>
        </w:rPr>
      </w:pPr>
      <w:r>
        <w:rPr>
          <w:noProof/>
        </w:rPr>
        <w:drawing>
          <wp:inline distT="0" distB="0" distL="0" distR="0" wp14:anchorId="32B9359E" wp14:editId="064AAFD1">
            <wp:extent cx="1800225" cy="1323387"/>
            <wp:effectExtent l="0" t="0" r="0" b="0"/>
            <wp:docPr id="2" name="Picture 2" descr="Etcher make 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cher make ex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5435" cy="1334568"/>
                    </a:xfrm>
                    <a:prstGeom prst="rect">
                      <a:avLst/>
                    </a:prstGeom>
                    <a:noFill/>
                    <a:ln>
                      <a:noFill/>
                    </a:ln>
                  </pic:spPr>
                </pic:pic>
              </a:graphicData>
            </a:graphic>
          </wp:inline>
        </w:drawing>
      </w:r>
    </w:p>
    <w:p w14:paraId="1A28AA3A" w14:textId="77777777" w:rsidR="006A5AD7" w:rsidRPr="006A5AD7" w:rsidRDefault="006A5AD7" w:rsidP="00B4561C">
      <w:pPr>
        <w:ind w:firstLine="360"/>
        <w:rPr>
          <w:rFonts w:ascii="Arial" w:hAnsi="Arial" w:cs="Arial"/>
          <w:b/>
          <w:color w:val="333333"/>
          <w:shd w:val="clear" w:color="auto" w:fill="FFFFFF"/>
        </w:rPr>
      </w:pPr>
    </w:p>
    <w:p w14:paraId="25172965" w14:textId="77777777" w:rsidR="00515762" w:rsidRPr="00515762" w:rsidRDefault="00515762">
      <w:pPr>
        <w:pStyle w:val="ListParagraph"/>
        <w:numPr>
          <w:ilvl w:val="0"/>
          <w:numId w:val="8"/>
        </w:numPr>
        <w:jc w:val="both"/>
        <w:rPr>
          <w:rFonts w:ascii="Arial" w:hAnsi="Arial" w:cs="Arial"/>
        </w:rPr>
        <w:pPrChange w:id="43" w:author="Sankaranarayanan S." w:date="2018-06-14T17:46:00Z">
          <w:pPr>
            <w:pStyle w:val="ListParagraph"/>
            <w:numPr>
              <w:numId w:val="8"/>
            </w:numPr>
            <w:ind w:hanging="360"/>
          </w:pPr>
        </w:pPrChange>
      </w:pPr>
      <w:r w:rsidRPr="00515762">
        <w:rPr>
          <w:rFonts w:ascii="Arial" w:hAnsi="Arial" w:cs="Arial"/>
        </w:rPr>
        <w:t>Open a terminal and go</w:t>
      </w:r>
      <w:r>
        <w:rPr>
          <w:rFonts w:ascii="Arial" w:hAnsi="Arial" w:cs="Arial"/>
        </w:rPr>
        <w:t xml:space="preserve"> </w:t>
      </w:r>
      <w:r w:rsidRPr="00515762">
        <w:rPr>
          <w:rFonts w:ascii="Arial" w:hAnsi="Arial" w:cs="Arial"/>
        </w:rPr>
        <w:t>to downloaded App image path.</w:t>
      </w:r>
    </w:p>
    <w:p w14:paraId="049BD59F" w14:textId="77777777" w:rsidR="00EE2257" w:rsidRDefault="00515762">
      <w:pPr>
        <w:pStyle w:val="ListParagraph"/>
        <w:numPr>
          <w:ilvl w:val="0"/>
          <w:numId w:val="8"/>
        </w:numPr>
        <w:jc w:val="both"/>
        <w:rPr>
          <w:rFonts w:ascii="Arial" w:hAnsi="Arial" w:cs="Arial"/>
        </w:rPr>
        <w:pPrChange w:id="44" w:author="Sankaranarayanan S." w:date="2018-06-14T17:46:00Z">
          <w:pPr>
            <w:pStyle w:val="ListParagraph"/>
            <w:numPr>
              <w:numId w:val="8"/>
            </w:numPr>
            <w:ind w:hanging="360"/>
          </w:pPr>
        </w:pPrChange>
      </w:pPr>
      <w:r w:rsidRPr="00515762">
        <w:rPr>
          <w:rFonts w:ascii="Arial" w:hAnsi="Arial" w:cs="Arial"/>
        </w:rPr>
        <w:t xml:space="preserve">Execute this command </w:t>
      </w:r>
      <w:r w:rsidR="00661A1E">
        <w:rPr>
          <w:rFonts w:ascii="Arial" w:hAnsi="Arial" w:cs="Arial"/>
        </w:rPr>
        <w:t>“sudo ./etcher-electron-</w:t>
      </w:r>
      <w:r w:rsidR="00661A1E" w:rsidRPr="00661A1E">
        <w:rPr>
          <w:rFonts w:ascii="Arial" w:hAnsi="Arial" w:cs="Arial"/>
          <w:color w:val="333333"/>
          <w:shd w:val="clear" w:color="auto" w:fill="FFFFFF"/>
        </w:rPr>
        <w:t>1.4.4-linux-x64.AppImage</w:t>
      </w:r>
      <w:r w:rsidR="00661A1E">
        <w:rPr>
          <w:rFonts w:ascii="Arial" w:hAnsi="Arial" w:cs="Arial"/>
        </w:rPr>
        <w:t>”.</w:t>
      </w:r>
    </w:p>
    <w:p w14:paraId="695EE4A4" w14:textId="77777777" w:rsidR="00661A1E" w:rsidRDefault="00453970">
      <w:pPr>
        <w:pStyle w:val="ListParagraph"/>
        <w:jc w:val="both"/>
        <w:rPr>
          <w:rFonts w:ascii="Arial" w:hAnsi="Arial" w:cs="Arial"/>
        </w:rPr>
        <w:pPrChange w:id="45" w:author="Sankaranarayanan S." w:date="2018-06-14T17:46:00Z">
          <w:pPr>
            <w:pStyle w:val="ListParagraph"/>
          </w:pPr>
        </w:pPrChange>
      </w:pPr>
      <w:r>
        <w:rPr>
          <w:noProof/>
        </w:rPr>
        <w:drawing>
          <wp:inline distT="0" distB="0" distL="0" distR="0" wp14:anchorId="7A4787FD" wp14:editId="2538F56A">
            <wp:extent cx="4562475" cy="945214"/>
            <wp:effectExtent l="0" t="0" r="0" b="7620"/>
            <wp:docPr id="3" name="Picture 3" descr="etcher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cher inst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2674" cy="963901"/>
                    </a:xfrm>
                    <a:prstGeom prst="rect">
                      <a:avLst/>
                    </a:prstGeom>
                    <a:noFill/>
                    <a:ln>
                      <a:noFill/>
                    </a:ln>
                  </pic:spPr>
                </pic:pic>
              </a:graphicData>
            </a:graphic>
          </wp:inline>
        </w:drawing>
      </w:r>
    </w:p>
    <w:p w14:paraId="78764409" w14:textId="77777777" w:rsidR="00453970" w:rsidRDefault="002F55E3">
      <w:pPr>
        <w:pStyle w:val="ListParagraph"/>
        <w:numPr>
          <w:ilvl w:val="0"/>
          <w:numId w:val="8"/>
        </w:numPr>
        <w:jc w:val="both"/>
        <w:rPr>
          <w:rFonts w:ascii="Arial" w:hAnsi="Arial" w:cs="Arial"/>
        </w:rPr>
        <w:pPrChange w:id="46" w:author="Sankaranarayanan S." w:date="2018-06-14T17:46:00Z">
          <w:pPr>
            <w:pStyle w:val="ListParagraph"/>
            <w:numPr>
              <w:numId w:val="8"/>
            </w:numPr>
            <w:ind w:hanging="360"/>
          </w:pPr>
        </w:pPrChange>
      </w:pPr>
      <w:r>
        <w:rPr>
          <w:rFonts w:ascii="Arial" w:hAnsi="Arial" w:cs="Arial"/>
        </w:rPr>
        <w:t>Select OS image to flash into SD card after Etcher installed successfully.</w:t>
      </w:r>
    </w:p>
    <w:p w14:paraId="6C1D1304" w14:textId="77777777" w:rsidR="00177015" w:rsidRDefault="00177015">
      <w:pPr>
        <w:ind w:left="360"/>
        <w:jc w:val="both"/>
        <w:rPr>
          <w:rFonts w:ascii="Arial" w:hAnsi="Arial" w:cs="Arial"/>
        </w:rPr>
        <w:pPrChange w:id="47" w:author="Sankaranarayanan S." w:date="2018-06-14T17:46:00Z">
          <w:pPr>
            <w:ind w:left="360"/>
          </w:pPr>
        </w:pPrChange>
      </w:pPr>
      <w:r w:rsidRPr="00177015">
        <w:rPr>
          <w:rFonts w:ascii="Arial" w:hAnsi="Arial" w:cs="Arial"/>
          <w:b/>
        </w:rPr>
        <w:t xml:space="preserve">Note: </w:t>
      </w:r>
      <w:r w:rsidRPr="00177015">
        <w:rPr>
          <w:rFonts w:ascii="Arial" w:hAnsi="Arial" w:cs="Arial"/>
        </w:rPr>
        <w:t>Some may got issue like</w:t>
      </w:r>
      <w:r>
        <w:rPr>
          <w:rFonts w:ascii="Arial" w:hAnsi="Arial" w:cs="Arial"/>
          <w:b/>
        </w:rPr>
        <w:t xml:space="preserve"> “syntax error “(” unexpected” </w:t>
      </w:r>
      <w:r w:rsidRPr="00177015">
        <w:rPr>
          <w:rFonts w:ascii="Arial" w:hAnsi="Arial" w:cs="Arial"/>
        </w:rPr>
        <w:t>while implementing step 4.</w:t>
      </w:r>
      <w:r>
        <w:rPr>
          <w:rFonts w:ascii="Arial" w:hAnsi="Arial" w:cs="Arial"/>
        </w:rPr>
        <w:t xml:space="preserve"> In such scenario try an alternate way</w:t>
      </w:r>
      <w:r w:rsidR="00823EB8">
        <w:rPr>
          <w:rFonts w:ascii="Arial" w:hAnsi="Arial" w:cs="Arial"/>
        </w:rPr>
        <w:t xml:space="preserve"> in second method as</w:t>
      </w:r>
      <w:r>
        <w:rPr>
          <w:rFonts w:ascii="Arial" w:hAnsi="Arial" w:cs="Arial"/>
        </w:rPr>
        <w:t xml:space="preserve"> mentioned below.</w:t>
      </w:r>
    </w:p>
    <w:p w14:paraId="326F6323" w14:textId="77777777" w:rsidR="00177015" w:rsidRPr="00AF6EE1" w:rsidRDefault="00177015">
      <w:pPr>
        <w:ind w:left="360"/>
        <w:jc w:val="both"/>
        <w:rPr>
          <w:rFonts w:ascii="Arial" w:hAnsi="Arial" w:cs="Arial"/>
          <w:b/>
          <w:sz w:val="24"/>
        </w:rPr>
        <w:pPrChange w:id="48" w:author="Sankaranarayanan S." w:date="2018-06-14T17:46:00Z">
          <w:pPr>
            <w:ind w:left="360"/>
          </w:pPr>
        </w:pPrChange>
      </w:pPr>
      <w:r w:rsidRPr="00AF6EE1">
        <w:rPr>
          <w:rFonts w:ascii="Arial" w:hAnsi="Arial" w:cs="Arial"/>
          <w:b/>
          <w:sz w:val="24"/>
        </w:rPr>
        <w:t>Second method:</w:t>
      </w:r>
    </w:p>
    <w:p w14:paraId="763AF1BB" w14:textId="77777777" w:rsidR="00145160" w:rsidRDefault="00145160">
      <w:pPr>
        <w:pStyle w:val="ListParagraph"/>
        <w:numPr>
          <w:ilvl w:val="0"/>
          <w:numId w:val="9"/>
        </w:numPr>
        <w:jc w:val="both"/>
        <w:rPr>
          <w:rFonts w:ascii="Arial" w:hAnsi="Arial" w:cs="Arial"/>
        </w:rPr>
        <w:pPrChange w:id="49" w:author="Sankaranarayanan S." w:date="2018-06-14T17:46:00Z">
          <w:pPr>
            <w:pStyle w:val="ListParagraph"/>
            <w:numPr>
              <w:numId w:val="9"/>
            </w:numPr>
            <w:ind w:hanging="360"/>
          </w:pPr>
        </w:pPrChange>
      </w:pPr>
      <w:r>
        <w:rPr>
          <w:rFonts w:ascii="Arial" w:hAnsi="Arial" w:cs="Arial"/>
        </w:rPr>
        <w:t xml:space="preserve">Select </w:t>
      </w:r>
      <w:r w:rsidRPr="00145160">
        <w:rPr>
          <w:rFonts w:ascii="Arial" w:hAnsi="Arial" w:cs="Arial"/>
          <w:b/>
        </w:rPr>
        <w:t>Software &amp; Updates</w:t>
      </w:r>
      <w:r>
        <w:rPr>
          <w:rFonts w:ascii="Arial" w:hAnsi="Arial" w:cs="Arial"/>
        </w:rPr>
        <w:t xml:space="preserve"> and go to </w:t>
      </w:r>
      <w:r w:rsidRPr="00145160">
        <w:rPr>
          <w:rFonts w:ascii="Arial" w:hAnsi="Arial" w:cs="Arial"/>
          <w:b/>
        </w:rPr>
        <w:t>Other Software</w:t>
      </w:r>
      <w:r>
        <w:rPr>
          <w:rFonts w:ascii="Arial" w:hAnsi="Arial" w:cs="Arial"/>
        </w:rPr>
        <w:t xml:space="preserve"> tab.</w:t>
      </w:r>
    </w:p>
    <w:p w14:paraId="4E587FBB" w14:textId="77777777" w:rsidR="00145160" w:rsidRDefault="00145160">
      <w:pPr>
        <w:pStyle w:val="ListParagraph"/>
        <w:numPr>
          <w:ilvl w:val="0"/>
          <w:numId w:val="9"/>
        </w:numPr>
        <w:jc w:val="both"/>
        <w:rPr>
          <w:rFonts w:ascii="Arial" w:hAnsi="Arial" w:cs="Arial"/>
        </w:rPr>
        <w:pPrChange w:id="50" w:author="Sankaranarayanan S." w:date="2018-06-14T17:46:00Z">
          <w:pPr>
            <w:pStyle w:val="ListParagraph"/>
            <w:numPr>
              <w:numId w:val="9"/>
            </w:numPr>
            <w:ind w:hanging="360"/>
          </w:pPr>
        </w:pPrChange>
      </w:pPr>
      <w:r>
        <w:rPr>
          <w:rFonts w:ascii="Arial" w:hAnsi="Arial" w:cs="Arial"/>
        </w:rPr>
        <w:t xml:space="preserve">Select </w:t>
      </w:r>
      <w:r w:rsidRPr="00145160">
        <w:rPr>
          <w:rFonts w:ascii="Arial" w:hAnsi="Arial" w:cs="Arial"/>
          <w:b/>
        </w:rPr>
        <w:t>add</w:t>
      </w:r>
      <w:r>
        <w:rPr>
          <w:rFonts w:ascii="Arial" w:hAnsi="Arial" w:cs="Arial"/>
        </w:rPr>
        <w:t xml:space="preserve"> and place this line “</w:t>
      </w:r>
      <w:r w:rsidRPr="00145160">
        <w:rPr>
          <w:rFonts w:ascii="Arial" w:hAnsi="Arial" w:cs="Arial"/>
          <w:b/>
        </w:rPr>
        <w:t xml:space="preserve">deb </w:t>
      </w:r>
      <w:r w:rsidR="005F74B1" w:rsidRPr="00253C57">
        <w:fldChar w:fldCharType="begin"/>
      </w:r>
      <w:r w:rsidR="005F74B1" w:rsidRPr="00253C57">
        <w:rPr>
          <w:rPrChange w:id="51" w:author="Sankaranarayanan S." w:date="2018-06-20T17:49:00Z">
            <w:rPr/>
          </w:rPrChange>
        </w:rPr>
        <w:instrText xml:space="preserve"> HYPERLINK "https://dl.bintray.com/resin-io/debian" </w:instrText>
      </w:r>
      <w:r w:rsidR="005F74B1" w:rsidRPr="00253C57">
        <w:rPr>
          <w:rPrChange w:id="52" w:author="Sankaranarayanan S." w:date="2018-06-20T17:49:00Z">
            <w:rPr/>
          </w:rPrChange>
        </w:rPr>
        <w:fldChar w:fldCharType="separate"/>
      </w:r>
      <w:r w:rsidRPr="00253C57">
        <w:rPr>
          <w:rStyle w:val="Hyperlink"/>
          <w:rFonts w:ascii="Arial" w:hAnsi="Arial" w:cs="Arial"/>
          <w:rPrChange w:id="53" w:author="Sankaranarayanan S." w:date="2018-06-20T17:49:00Z">
            <w:rPr>
              <w:rStyle w:val="Hyperlink"/>
              <w:rFonts w:ascii="Arial" w:hAnsi="Arial" w:cs="Arial"/>
              <w:b/>
            </w:rPr>
          </w:rPrChange>
        </w:rPr>
        <w:t>https://dl.bintray.com/resin-io/debian</w:t>
      </w:r>
      <w:r w:rsidR="005F74B1" w:rsidRPr="00253C57">
        <w:rPr>
          <w:rStyle w:val="Hyperlink"/>
          <w:rFonts w:ascii="Arial" w:hAnsi="Arial" w:cs="Arial"/>
          <w:rPrChange w:id="54" w:author="Sankaranarayanan S." w:date="2018-06-20T17:49:00Z">
            <w:rPr>
              <w:rStyle w:val="Hyperlink"/>
              <w:rFonts w:ascii="Arial" w:hAnsi="Arial" w:cs="Arial"/>
              <w:b/>
            </w:rPr>
          </w:rPrChange>
        </w:rPr>
        <w:fldChar w:fldCharType="end"/>
      </w:r>
      <w:r w:rsidRPr="00145160">
        <w:rPr>
          <w:rFonts w:ascii="Arial" w:hAnsi="Arial" w:cs="Arial"/>
          <w:b/>
        </w:rPr>
        <w:t xml:space="preserve"> stable etcher</w:t>
      </w:r>
      <w:r>
        <w:rPr>
          <w:rFonts w:ascii="Arial" w:hAnsi="Arial" w:cs="Arial"/>
        </w:rPr>
        <w:t>” into APT line.</w:t>
      </w:r>
    </w:p>
    <w:p w14:paraId="3428F8E2" w14:textId="77777777" w:rsidR="00145160" w:rsidRPr="00145160" w:rsidRDefault="00145160">
      <w:pPr>
        <w:pStyle w:val="ListParagraph"/>
        <w:numPr>
          <w:ilvl w:val="0"/>
          <w:numId w:val="9"/>
        </w:numPr>
        <w:jc w:val="both"/>
        <w:rPr>
          <w:rFonts w:ascii="Arial" w:hAnsi="Arial" w:cs="Arial"/>
        </w:rPr>
        <w:pPrChange w:id="55" w:author="Sankaranarayanan S." w:date="2018-06-14T17:46:00Z">
          <w:pPr>
            <w:pStyle w:val="ListParagraph"/>
            <w:numPr>
              <w:numId w:val="9"/>
            </w:numPr>
            <w:ind w:hanging="360"/>
          </w:pPr>
        </w:pPrChange>
      </w:pPr>
      <w:r w:rsidRPr="00145160">
        <w:rPr>
          <w:rFonts w:ascii="Arial" w:hAnsi="Arial" w:cs="Arial"/>
        </w:rPr>
        <w:t>Add this source into other software by authenticate with login password. It will be added in the Other Software and close it.</w:t>
      </w:r>
    </w:p>
    <w:p w14:paraId="22E0C8AD" w14:textId="77777777" w:rsidR="00177015" w:rsidRDefault="00AF6EE1">
      <w:pPr>
        <w:pStyle w:val="ListParagraph"/>
        <w:numPr>
          <w:ilvl w:val="0"/>
          <w:numId w:val="9"/>
        </w:numPr>
        <w:jc w:val="both"/>
        <w:rPr>
          <w:rFonts w:ascii="Arial" w:hAnsi="Arial" w:cs="Arial"/>
        </w:rPr>
        <w:pPrChange w:id="56" w:author="Sankaranarayanan S." w:date="2018-06-14T17:46:00Z">
          <w:pPr>
            <w:pStyle w:val="ListParagraph"/>
            <w:numPr>
              <w:numId w:val="9"/>
            </w:numPr>
            <w:ind w:hanging="360"/>
          </w:pPr>
        </w:pPrChange>
      </w:pPr>
      <w:r w:rsidRPr="00AF6EE1">
        <w:rPr>
          <w:rFonts w:ascii="Arial" w:hAnsi="Arial" w:cs="Arial"/>
        </w:rPr>
        <w:t xml:space="preserve">Open a terminal </w:t>
      </w:r>
      <w:r w:rsidR="00145160">
        <w:rPr>
          <w:rFonts w:ascii="Arial" w:hAnsi="Arial" w:cs="Arial"/>
        </w:rPr>
        <w:t>and execute this command “</w:t>
      </w:r>
      <w:r w:rsidR="00145160" w:rsidRPr="00145160">
        <w:rPr>
          <w:rFonts w:ascii="Arial" w:hAnsi="Arial" w:cs="Arial"/>
          <w:b/>
        </w:rPr>
        <w:t xml:space="preserve">sudo apt-key </w:t>
      </w:r>
      <w:proofErr w:type="spellStart"/>
      <w:r w:rsidR="00145160" w:rsidRPr="00145160">
        <w:rPr>
          <w:rFonts w:ascii="Arial" w:hAnsi="Arial" w:cs="Arial"/>
          <w:b/>
        </w:rPr>
        <w:t>adv</w:t>
      </w:r>
      <w:proofErr w:type="spellEnd"/>
      <w:r w:rsidR="00145160" w:rsidRPr="00145160">
        <w:rPr>
          <w:rFonts w:ascii="Arial" w:hAnsi="Arial" w:cs="Arial"/>
          <w:b/>
        </w:rPr>
        <w:t xml:space="preserve"> - -</w:t>
      </w:r>
      <w:proofErr w:type="spellStart"/>
      <w:r w:rsidR="00145160" w:rsidRPr="00145160">
        <w:rPr>
          <w:rFonts w:ascii="Arial" w:hAnsi="Arial" w:cs="Arial"/>
          <w:b/>
        </w:rPr>
        <w:t>keyserver</w:t>
      </w:r>
      <w:proofErr w:type="spellEnd"/>
      <w:r w:rsidR="00145160" w:rsidRPr="00145160">
        <w:rPr>
          <w:rFonts w:ascii="Arial" w:hAnsi="Arial" w:cs="Arial"/>
          <w:b/>
        </w:rPr>
        <w:t xml:space="preserve"> hkp://pgp.mit.edu:80 - -</w:t>
      </w:r>
      <w:proofErr w:type="spellStart"/>
      <w:r w:rsidR="00145160" w:rsidRPr="00145160">
        <w:rPr>
          <w:rFonts w:ascii="Arial" w:hAnsi="Arial" w:cs="Arial"/>
          <w:b/>
        </w:rPr>
        <w:t>recv</w:t>
      </w:r>
      <w:proofErr w:type="spellEnd"/>
      <w:r w:rsidR="00145160" w:rsidRPr="00145160">
        <w:rPr>
          <w:rFonts w:ascii="Arial" w:hAnsi="Arial" w:cs="Arial"/>
          <w:b/>
        </w:rPr>
        <w:t>-keys 379CE192D401AB61</w:t>
      </w:r>
      <w:r w:rsidR="00145160">
        <w:rPr>
          <w:rFonts w:ascii="Arial" w:hAnsi="Arial" w:cs="Arial"/>
        </w:rPr>
        <w:t>”.</w:t>
      </w:r>
    </w:p>
    <w:p w14:paraId="247F4EC5" w14:textId="77777777" w:rsidR="00145160" w:rsidRDefault="00145160">
      <w:pPr>
        <w:pStyle w:val="ListParagraph"/>
        <w:numPr>
          <w:ilvl w:val="0"/>
          <w:numId w:val="9"/>
        </w:numPr>
        <w:jc w:val="both"/>
        <w:rPr>
          <w:rFonts w:ascii="Arial" w:hAnsi="Arial" w:cs="Arial"/>
        </w:rPr>
        <w:pPrChange w:id="57" w:author="Sankaranarayanan S." w:date="2018-06-14T17:46:00Z">
          <w:pPr>
            <w:pStyle w:val="ListParagraph"/>
            <w:numPr>
              <w:numId w:val="9"/>
            </w:numPr>
            <w:ind w:hanging="360"/>
          </w:pPr>
        </w:pPrChange>
      </w:pPr>
      <w:r>
        <w:rPr>
          <w:rFonts w:ascii="Arial" w:hAnsi="Arial" w:cs="Arial"/>
        </w:rPr>
        <w:lastRenderedPageBreak/>
        <w:t>Open a terminal and execute this command “</w:t>
      </w:r>
      <w:r w:rsidRPr="00145160">
        <w:rPr>
          <w:rFonts w:ascii="Arial" w:hAnsi="Arial" w:cs="Arial"/>
          <w:b/>
        </w:rPr>
        <w:t>sudo apt update &amp;&amp; sudo apt install etcher-electron</w:t>
      </w:r>
      <w:r>
        <w:rPr>
          <w:rFonts w:ascii="Arial" w:hAnsi="Arial" w:cs="Arial"/>
        </w:rPr>
        <w:t>”.</w:t>
      </w:r>
    </w:p>
    <w:p w14:paraId="42FD9EB4" w14:textId="77777777" w:rsidR="006516E7" w:rsidRPr="00AF6EE1" w:rsidRDefault="006516E7">
      <w:pPr>
        <w:pStyle w:val="ListParagraph"/>
        <w:numPr>
          <w:ilvl w:val="0"/>
          <w:numId w:val="9"/>
        </w:numPr>
        <w:jc w:val="both"/>
        <w:rPr>
          <w:rFonts w:ascii="Arial" w:hAnsi="Arial" w:cs="Arial"/>
        </w:rPr>
        <w:pPrChange w:id="58" w:author="Sankaranarayanan S." w:date="2018-06-14T17:46:00Z">
          <w:pPr>
            <w:pStyle w:val="ListParagraph"/>
            <w:numPr>
              <w:numId w:val="9"/>
            </w:numPr>
            <w:ind w:hanging="360"/>
          </w:pPr>
        </w:pPrChange>
      </w:pPr>
      <w:r>
        <w:rPr>
          <w:rFonts w:ascii="Arial" w:hAnsi="Arial" w:cs="Arial"/>
        </w:rPr>
        <w:t>Open Etcher and select OS image to flash into SD card.</w:t>
      </w:r>
    </w:p>
    <w:p w14:paraId="16BE2FA4" w14:textId="4BFB43F3" w:rsidR="001B7029" w:rsidRPr="00512C52" w:rsidRDefault="00512C52">
      <w:pPr>
        <w:ind w:left="360"/>
        <w:jc w:val="both"/>
        <w:rPr>
          <w:rFonts w:ascii="Arial" w:hAnsi="Arial" w:cs="Arial"/>
        </w:rPr>
        <w:pPrChange w:id="59" w:author="Sankaranarayanan S." w:date="2018-06-14T17:46:00Z">
          <w:pPr>
            <w:ind w:left="360"/>
          </w:pPr>
        </w:pPrChange>
      </w:pPr>
      <w:commentRangeStart w:id="60"/>
      <w:r w:rsidRPr="00512C52">
        <w:rPr>
          <w:rFonts w:ascii="Arial" w:hAnsi="Arial" w:cs="Arial"/>
        </w:rPr>
        <w:t xml:space="preserve">If you want to install OS on Linux using command line tools then follow this link </w:t>
      </w:r>
      <w:del w:id="61" w:author="Sankaranarayanan S." w:date="2018-06-14T16:11:00Z">
        <w:r w:rsidRPr="00394C24" w:rsidDel="00AE18A7">
          <w:rPr>
            <w:rStyle w:val="Hyperlink"/>
            <w:b/>
            <w:rPrChange w:id="62" w:author="Sankaranarayanan S." w:date="2018-06-20T17:48:00Z">
              <w:rPr>
                <w:rFonts w:ascii="Arial" w:hAnsi="Arial" w:cs="Arial"/>
              </w:rPr>
            </w:rPrChange>
          </w:rPr>
          <w:delText>[</w:delText>
        </w:r>
      </w:del>
      <w:r w:rsidRPr="00253C57">
        <w:rPr>
          <w:rStyle w:val="Hyperlink"/>
          <w:rFonts w:ascii="Arial" w:hAnsi="Arial" w:cs="Arial"/>
          <w:rPrChange w:id="63" w:author="Sankaranarayanan S." w:date="2018-06-20T17:49:00Z">
            <w:rPr>
              <w:rFonts w:ascii="Arial" w:hAnsi="Arial" w:cs="Arial"/>
            </w:rPr>
          </w:rPrChange>
        </w:rPr>
        <w:fldChar w:fldCharType="begin"/>
      </w:r>
      <w:r w:rsidRPr="00253C57">
        <w:rPr>
          <w:rStyle w:val="Hyperlink"/>
          <w:rFonts w:ascii="Arial" w:hAnsi="Arial" w:cs="Arial"/>
          <w:rPrChange w:id="64" w:author="Sankaranarayanan S." w:date="2018-06-20T17:49:00Z">
            <w:rPr>
              <w:rFonts w:ascii="Arial" w:hAnsi="Arial" w:cs="Arial"/>
            </w:rPr>
          </w:rPrChange>
        </w:rPr>
        <w:instrText xml:space="preserve"> HYPERLINK "https://www.raspberrypi.org/documentation/installation/installing-images/linux.md" </w:instrText>
      </w:r>
      <w:r w:rsidRPr="00253C57">
        <w:rPr>
          <w:rStyle w:val="Hyperlink"/>
          <w:rFonts w:ascii="Arial" w:hAnsi="Arial" w:cs="Arial"/>
          <w:rPrChange w:id="65" w:author="Sankaranarayanan S." w:date="2018-06-20T17:49:00Z">
            <w:rPr>
              <w:rFonts w:ascii="Arial" w:hAnsi="Arial" w:cs="Arial"/>
            </w:rPr>
          </w:rPrChange>
        </w:rPr>
        <w:fldChar w:fldCharType="separate"/>
      </w:r>
      <w:r w:rsidRPr="00253C57">
        <w:rPr>
          <w:rStyle w:val="Hyperlink"/>
          <w:rFonts w:ascii="Arial" w:hAnsi="Arial" w:cs="Arial"/>
          <w:rPrChange w:id="66" w:author="Sankaranarayanan S." w:date="2018-06-20T17:49:00Z">
            <w:rPr>
              <w:rFonts w:ascii="Arial" w:hAnsi="Arial" w:cs="Arial"/>
            </w:rPr>
          </w:rPrChange>
        </w:rPr>
        <w:t>https://www.raspberrypi.org/documentation/installation/installing-images/linux.md</w:t>
      </w:r>
      <w:r w:rsidRPr="00253C57">
        <w:rPr>
          <w:rStyle w:val="Hyperlink"/>
          <w:rFonts w:ascii="Arial" w:hAnsi="Arial" w:cs="Arial"/>
          <w:rPrChange w:id="67" w:author="Sankaranarayanan S." w:date="2018-06-20T17:49:00Z">
            <w:rPr>
              <w:rFonts w:ascii="Arial" w:hAnsi="Arial" w:cs="Arial"/>
            </w:rPr>
          </w:rPrChange>
        </w:rPr>
        <w:fldChar w:fldCharType="end"/>
      </w:r>
      <w:del w:id="68" w:author="Sankaranarayanan S." w:date="2018-06-14T16:11:00Z">
        <w:r w:rsidRPr="000543A1" w:rsidDel="00AE18A7">
          <w:rPr>
            <w:rStyle w:val="Hyperlink"/>
            <w:rPrChange w:id="69" w:author="Sankaranarayanan S." w:date="2018-06-12T11:27:00Z">
              <w:rPr>
                <w:rFonts w:ascii="Arial" w:hAnsi="Arial" w:cs="Arial"/>
              </w:rPr>
            </w:rPrChange>
          </w:rPr>
          <w:delText>]</w:delText>
        </w:r>
        <w:commentRangeEnd w:id="60"/>
        <w:r w:rsidR="00E060F7" w:rsidRPr="000543A1" w:rsidDel="00AE18A7">
          <w:rPr>
            <w:rStyle w:val="Hyperlink"/>
            <w:rFonts w:ascii="Arial" w:hAnsi="Arial" w:cs="Arial"/>
            <w:rPrChange w:id="70" w:author="Sankaranarayanan S." w:date="2018-06-12T11:27:00Z">
              <w:rPr>
                <w:rStyle w:val="CommentReference"/>
              </w:rPr>
            </w:rPrChange>
          </w:rPr>
          <w:commentReference w:id="60"/>
        </w:r>
      </w:del>
    </w:p>
    <w:p w14:paraId="4E060EDA" w14:textId="77777777" w:rsidR="000A0AAB" w:rsidRDefault="000A0AAB">
      <w:pPr>
        <w:jc w:val="both"/>
        <w:rPr>
          <w:ins w:id="71" w:author="Sankaranarayanan S." w:date="2018-06-14T16:16:00Z"/>
          <w:rFonts w:ascii="Arial" w:hAnsi="Arial" w:cs="Arial"/>
          <w:b/>
          <w:sz w:val="24"/>
        </w:rPr>
        <w:pPrChange w:id="72" w:author="Sankaranarayanan S." w:date="2018-06-14T17:46:00Z">
          <w:pPr/>
        </w:pPrChange>
      </w:pPr>
    </w:p>
    <w:p w14:paraId="2B8D82D2" w14:textId="5D550CF7" w:rsidR="00AE18A7" w:rsidRDefault="00AE18A7">
      <w:pPr>
        <w:jc w:val="both"/>
        <w:rPr>
          <w:ins w:id="73" w:author="Sankaranarayanan S." w:date="2018-06-14T16:12:00Z"/>
          <w:rFonts w:ascii="Arial" w:hAnsi="Arial" w:cs="Arial"/>
          <w:b/>
          <w:sz w:val="24"/>
        </w:rPr>
        <w:pPrChange w:id="74" w:author="Sankaranarayanan S." w:date="2018-06-14T17:46:00Z">
          <w:pPr/>
        </w:pPrChange>
      </w:pPr>
      <w:proofErr w:type="spellStart"/>
      <w:ins w:id="75" w:author="Sankaranarayanan S." w:date="2018-06-14T16:12:00Z">
        <w:r>
          <w:rPr>
            <w:rFonts w:ascii="Arial" w:hAnsi="Arial" w:cs="Arial"/>
            <w:b/>
            <w:sz w:val="24"/>
          </w:rPr>
          <w:t>WiFi</w:t>
        </w:r>
        <w:proofErr w:type="spellEnd"/>
        <w:r>
          <w:rPr>
            <w:rFonts w:ascii="Arial" w:hAnsi="Arial" w:cs="Arial"/>
            <w:b/>
            <w:sz w:val="24"/>
          </w:rPr>
          <w:t xml:space="preserve"> headless setup</w:t>
        </w:r>
      </w:ins>
    </w:p>
    <w:p w14:paraId="016AA828" w14:textId="7E5640EF" w:rsidR="00AE18A7" w:rsidRPr="000A0AAB" w:rsidRDefault="000A0AAB">
      <w:pPr>
        <w:jc w:val="both"/>
        <w:rPr>
          <w:ins w:id="76" w:author="Sankaranarayanan S." w:date="2018-06-14T16:11:00Z"/>
          <w:rFonts w:ascii="Arial" w:hAnsi="Arial" w:cs="Arial"/>
          <w:sz w:val="24"/>
          <w:rPrChange w:id="77" w:author="Sankaranarayanan S." w:date="2018-06-14T16:16:00Z">
            <w:rPr>
              <w:ins w:id="78" w:author="Sankaranarayanan S." w:date="2018-06-14T16:11:00Z"/>
              <w:rFonts w:ascii="Arial" w:hAnsi="Arial" w:cs="Arial"/>
              <w:b/>
              <w:sz w:val="24"/>
            </w:rPr>
          </w:rPrChange>
        </w:rPr>
        <w:pPrChange w:id="79" w:author="Sankaranarayanan S." w:date="2018-06-14T17:46:00Z">
          <w:pPr/>
        </w:pPrChange>
      </w:pPr>
      <w:ins w:id="80" w:author="Sankaranarayanan S." w:date="2018-06-14T16:16:00Z">
        <w:r w:rsidRPr="000A0AAB">
          <w:rPr>
            <w:rFonts w:ascii="Arial" w:hAnsi="Arial" w:cs="Arial"/>
            <w:sz w:val="24"/>
            <w:rPrChange w:id="81" w:author="Sankaranarayanan S." w:date="2018-06-14T16:16:00Z">
              <w:rPr>
                <w:rFonts w:ascii="Arial" w:hAnsi="Arial" w:cs="Arial"/>
                <w:b/>
                <w:sz w:val="24"/>
              </w:rPr>
            </w:rPrChange>
          </w:rPr>
          <w:t>Follow the link which is given in chapter references.</w:t>
        </w:r>
      </w:ins>
    </w:p>
    <w:p w14:paraId="73C1C911" w14:textId="77777777" w:rsidR="00AE18A7" w:rsidRDefault="00AE18A7" w:rsidP="001B7029">
      <w:pPr>
        <w:rPr>
          <w:ins w:id="82" w:author="Sankaranarayanan S." w:date="2018-06-14T16:11:00Z"/>
          <w:rFonts w:ascii="Arial" w:hAnsi="Arial" w:cs="Arial"/>
          <w:b/>
          <w:sz w:val="24"/>
        </w:rPr>
      </w:pPr>
    </w:p>
    <w:p w14:paraId="73A39D60" w14:textId="3DF0D8EF" w:rsidR="00AE18A7" w:rsidRDefault="00AE18A7">
      <w:pPr>
        <w:jc w:val="both"/>
        <w:rPr>
          <w:ins w:id="83" w:author="Sankaranarayanan S." w:date="2018-06-14T16:10:00Z"/>
          <w:rFonts w:ascii="Arial" w:hAnsi="Arial" w:cs="Arial"/>
          <w:b/>
          <w:sz w:val="24"/>
        </w:rPr>
        <w:pPrChange w:id="84" w:author="Sankaranarayanan S." w:date="2018-06-14T17:45:00Z">
          <w:pPr/>
        </w:pPrChange>
      </w:pPr>
      <w:ins w:id="85" w:author="Sankaranarayanan S." w:date="2018-06-14T16:10:00Z">
        <w:r w:rsidRPr="00AE18A7">
          <w:rPr>
            <w:rFonts w:ascii="Arial" w:hAnsi="Arial" w:cs="Arial"/>
            <w:b/>
            <w:sz w:val="24"/>
          </w:rPr>
          <w:t>Interfaces</w:t>
        </w:r>
        <w:r>
          <w:rPr>
            <w:rFonts w:ascii="Arial" w:hAnsi="Arial" w:cs="Arial"/>
            <w:b/>
            <w:sz w:val="24"/>
          </w:rPr>
          <w:t xml:space="preserve"> </w:t>
        </w:r>
      </w:ins>
    </w:p>
    <w:p w14:paraId="19366EA9" w14:textId="3F1101A2" w:rsidR="00512C52" w:rsidRPr="00AE18A7" w:rsidRDefault="00854D13">
      <w:pPr>
        <w:pStyle w:val="ListParagraph"/>
        <w:numPr>
          <w:ilvl w:val="0"/>
          <w:numId w:val="10"/>
        </w:numPr>
        <w:jc w:val="both"/>
        <w:rPr>
          <w:ins w:id="86" w:author="Sankaranarayanan S." w:date="2018-06-12T17:54:00Z"/>
          <w:rFonts w:ascii="Arial" w:hAnsi="Arial" w:cs="Arial"/>
          <w:b/>
          <w:sz w:val="24"/>
          <w:rPrChange w:id="87" w:author="Sankaranarayanan S." w:date="2018-06-14T16:10:00Z">
            <w:rPr>
              <w:ins w:id="88" w:author="Sankaranarayanan S." w:date="2018-06-12T17:54:00Z"/>
              <w:rFonts w:ascii="Arial" w:hAnsi="Arial" w:cs="Arial"/>
              <w:b/>
              <w:sz w:val="28"/>
            </w:rPr>
          </w:rPrChange>
        </w:rPr>
        <w:pPrChange w:id="89" w:author="Sankaranarayanan S." w:date="2018-06-14T17:45:00Z">
          <w:pPr/>
        </w:pPrChange>
      </w:pPr>
      <w:ins w:id="90" w:author="Sankaranarayanan S." w:date="2018-06-12T17:54:00Z">
        <w:r w:rsidRPr="00AE18A7">
          <w:rPr>
            <w:rFonts w:ascii="Arial" w:hAnsi="Arial" w:cs="Arial"/>
            <w:b/>
            <w:sz w:val="24"/>
            <w:rPrChange w:id="91" w:author="Sankaranarayanan S." w:date="2018-06-14T16:10:00Z">
              <w:rPr>
                <w:rFonts w:ascii="Arial" w:hAnsi="Arial" w:cs="Arial"/>
                <w:b/>
                <w:sz w:val="28"/>
              </w:rPr>
            </w:rPrChange>
          </w:rPr>
          <w:t>SPI</w:t>
        </w:r>
      </w:ins>
    </w:p>
    <w:p w14:paraId="08CAD07E" w14:textId="122D47FE" w:rsidR="009E67C0" w:rsidRDefault="00854D13">
      <w:pPr>
        <w:ind w:left="720"/>
        <w:jc w:val="both"/>
        <w:rPr>
          <w:ins w:id="92" w:author="Sankaranarayanan S." w:date="2018-06-20T17:46:00Z"/>
          <w:rFonts w:ascii="Arial" w:hAnsi="Arial" w:cs="Arial"/>
        </w:rPr>
        <w:pPrChange w:id="93" w:author="Sankaranarayanan S." w:date="2018-06-14T17:45:00Z">
          <w:pPr/>
        </w:pPrChange>
      </w:pPr>
      <w:ins w:id="94" w:author="Sankaranarayanan S." w:date="2018-06-12T17:54:00Z">
        <w:r w:rsidRPr="00854D13">
          <w:rPr>
            <w:rFonts w:ascii="Arial" w:hAnsi="Arial" w:cs="Arial"/>
            <w:rPrChange w:id="95" w:author="Sankaranarayanan S." w:date="2018-06-12T17:55:00Z">
              <w:rPr>
                <w:rFonts w:ascii="Arial" w:hAnsi="Arial" w:cs="Arial"/>
                <w:b/>
                <w:sz w:val="28"/>
              </w:rPr>
            </w:rPrChange>
          </w:rPr>
          <w:t xml:space="preserve">Serial peripheral Interface bus is a synchronous serial communication interface, used for short distance communication primarily in </w:t>
        </w:r>
      </w:ins>
      <w:ins w:id="96" w:author="Sankaranarayanan S." w:date="2018-06-12T17:55:00Z">
        <w:r>
          <w:rPr>
            <w:rFonts w:ascii="Arial" w:hAnsi="Arial" w:cs="Arial"/>
          </w:rPr>
          <w:t xml:space="preserve">an </w:t>
        </w:r>
        <w:r w:rsidRPr="00854D13">
          <w:rPr>
            <w:rFonts w:ascii="Arial" w:hAnsi="Arial" w:cs="Arial"/>
          </w:rPr>
          <w:t>embedded</w:t>
        </w:r>
      </w:ins>
      <w:ins w:id="97" w:author="Sankaranarayanan S." w:date="2018-06-12T17:54:00Z">
        <w:r w:rsidRPr="00854D13">
          <w:rPr>
            <w:rFonts w:ascii="Arial" w:hAnsi="Arial" w:cs="Arial"/>
            <w:rPrChange w:id="98" w:author="Sankaranarayanan S." w:date="2018-06-12T17:55:00Z">
              <w:rPr>
                <w:rFonts w:ascii="Arial" w:hAnsi="Arial" w:cs="Arial"/>
                <w:b/>
                <w:sz w:val="28"/>
              </w:rPr>
            </w:rPrChange>
          </w:rPr>
          <w:t xml:space="preserve"> systems.</w:t>
        </w:r>
      </w:ins>
      <w:ins w:id="99" w:author="Sankaranarayanan S." w:date="2018-06-14T15:07:00Z">
        <w:r w:rsidR="00A470CC">
          <w:rPr>
            <w:rFonts w:ascii="Arial" w:hAnsi="Arial" w:cs="Arial"/>
          </w:rPr>
          <w:t xml:space="preserve"> </w:t>
        </w:r>
        <w:r w:rsidR="00A470CC" w:rsidRPr="00352CAC">
          <w:rPr>
            <w:rFonts w:ascii="Arial" w:hAnsi="Arial" w:cs="Arial"/>
            <w:rPrChange w:id="100" w:author="Sankaranarayanan S." w:date="2018-06-14T16:10:00Z">
              <w:rPr>
                <w:rFonts w:ascii="Arial" w:hAnsi="Arial" w:cs="Arial"/>
                <w:color w:val="222222"/>
                <w:sz w:val="21"/>
                <w:szCs w:val="21"/>
                <w:shd w:val="clear" w:color="auto" w:fill="FFFFFF"/>
              </w:rPr>
            </w:rPrChange>
          </w:rPr>
          <w:t xml:space="preserve">Typical </w:t>
        </w:r>
        <w:commentRangeStart w:id="101"/>
        <w:r w:rsidR="00A470CC" w:rsidRPr="00352CAC">
          <w:rPr>
            <w:rFonts w:ascii="Arial" w:hAnsi="Arial" w:cs="Arial"/>
            <w:rPrChange w:id="102" w:author="Sankaranarayanan S." w:date="2018-06-14T16:10:00Z">
              <w:rPr>
                <w:rFonts w:ascii="Arial" w:hAnsi="Arial" w:cs="Arial"/>
                <w:color w:val="222222"/>
                <w:sz w:val="21"/>
                <w:szCs w:val="21"/>
                <w:shd w:val="clear" w:color="auto" w:fill="FFFFFF"/>
              </w:rPr>
            </w:rPrChange>
          </w:rPr>
          <w:t>applications</w:t>
        </w:r>
        <w:commentRangeEnd w:id="101"/>
        <w:r w:rsidR="007D4A6E" w:rsidRPr="00352CAC">
          <w:rPr>
            <w:rFonts w:ascii="Arial" w:hAnsi="Arial" w:cs="Arial"/>
            <w:rPrChange w:id="103" w:author="Sankaranarayanan S." w:date="2018-06-14T16:10:00Z">
              <w:rPr>
                <w:rStyle w:val="CommentReference"/>
              </w:rPr>
            </w:rPrChange>
          </w:rPr>
          <w:commentReference w:id="101"/>
        </w:r>
        <w:r w:rsidR="00A470CC" w:rsidRPr="00352CAC">
          <w:rPr>
            <w:rFonts w:ascii="Arial" w:hAnsi="Arial" w:cs="Arial"/>
            <w:rPrChange w:id="104" w:author="Sankaranarayanan S." w:date="2018-06-14T16:10:00Z">
              <w:rPr>
                <w:rFonts w:ascii="Arial" w:hAnsi="Arial" w:cs="Arial"/>
                <w:color w:val="222222"/>
                <w:sz w:val="21"/>
                <w:szCs w:val="21"/>
                <w:shd w:val="clear" w:color="auto" w:fill="FFFFFF"/>
              </w:rPr>
            </w:rPrChange>
          </w:rPr>
          <w:t xml:space="preserve"> include </w:t>
        </w:r>
        <w:r w:rsidR="00A470CC" w:rsidRPr="00B85CD9">
          <w:rPr>
            <w:rFonts w:ascii="Arial" w:hAnsi="Arial" w:cs="Arial"/>
            <w:b/>
            <w:rPrChange w:id="105" w:author="Sankaranarayanan S." w:date="2018-06-18T17:02:00Z">
              <w:rPr/>
            </w:rPrChange>
          </w:rPr>
          <w:fldChar w:fldCharType="begin"/>
        </w:r>
        <w:r w:rsidR="00A470CC" w:rsidRPr="00B85CD9">
          <w:rPr>
            <w:rFonts w:ascii="Arial" w:hAnsi="Arial" w:cs="Arial"/>
            <w:b/>
            <w:rPrChange w:id="106" w:author="Sankaranarayanan S." w:date="2018-06-18T17:02:00Z">
              <w:rPr/>
            </w:rPrChange>
          </w:rPr>
          <w:instrText xml:space="preserve"> HYPERLINK "https://en.wikipedia.org/wiki/Secure_Digital" \o "Secure Digital" </w:instrText>
        </w:r>
        <w:r w:rsidR="00A470CC" w:rsidRPr="00B85CD9">
          <w:rPr>
            <w:rFonts w:ascii="Arial" w:hAnsi="Arial" w:cs="Arial"/>
            <w:b/>
            <w:rPrChange w:id="107" w:author="Sankaranarayanan S." w:date="2018-06-18T17:02:00Z">
              <w:rPr/>
            </w:rPrChange>
          </w:rPr>
          <w:fldChar w:fldCharType="separate"/>
        </w:r>
        <w:r w:rsidR="00A470CC" w:rsidRPr="00B85CD9">
          <w:rPr>
            <w:rFonts w:ascii="Arial" w:hAnsi="Arial" w:cs="Arial"/>
            <w:b/>
            <w:rPrChange w:id="108" w:author="Sankaranarayanan S." w:date="2018-06-18T17:02:00Z">
              <w:rPr>
                <w:rStyle w:val="Hyperlink"/>
                <w:rFonts w:ascii="Arial" w:hAnsi="Arial" w:cs="Arial"/>
                <w:color w:val="0B0080"/>
                <w:sz w:val="21"/>
                <w:szCs w:val="21"/>
                <w:u w:val="none"/>
                <w:shd w:val="clear" w:color="auto" w:fill="FFFFFF"/>
              </w:rPr>
            </w:rPrChange>
          </w:rPr>
          <w:t>Secure Digital</w:t>
        </w:r>
        <w:r w:rsidR="00A470CC" w:rsidRPr="00B85CD9">
          <w:rPr>
            <w:rFonts w:ascii="Arial" w:hAnsi="Arial" w:cs="Arial"/>
            <w:b/>
            <w:rPrChange w:id="109" w:author="Sankaranarayanan S." w:date="2018-06-18T17:02:00Z">
              <w:rPr/>
            </w:rPrChange>
          </w:rPr>
          <w:fldChar w:fldCharType="end"/>
        </w:r>
        <w:r w:rsidR="007D4A6E" w:rsidRPr="00352CAC">
          <w:rPr>
            <w:rFonts w:ascii="Arial" w:hAnsi="Arial" w:cs="Arial"/>
            <w:rPrChange w:id="110" w:author="Sankaranarayanan S." w:date="2018-06-14T16:10:00Z">
              <w:rPr/>
            </w:rPrChange>
          </w:rPr>
          <w:t xml:space="preserve"> (</w:t>
        </w:r>
        <w:r w:rsidR="007D4A6E" w:rsidRPr="00B85CD9">
          <w:rPr>
            <w:rFonts w:ascii="Arial" w:hAnsi="Arial" w:cs="Arial"/>
            <w:b/>
            <w:rPrChange w:id="111" w:author="Sankaranarayanan S." w:date="2018-06-18T17:02:00Z">
              <w:rPr/>
            </w:rPrChange>
          </w:rPr>
          <w:t>SD</w:t>
        </w:r>
        <w:r w:rsidR="007D4A6E" w:rsidRPr="00352CAC">
          <w:rPr>
            <w:rFonts w:ascii="Arial" w:hAnsi="Arial" w:cs="Arial"/>
            <w:rPrChange w:id="112" w:author="Sankaranarayanan S." w:date="2018-06-14T16:10:00Z">
              <w:rPr/>
            </w:rPrChange>
          </w:rPr>
          <w:t>)</w:t>
        </w:r>
        <w:r w:rsidR="00A470CC" w:rsidRPr="00352CAC">
          <w:rPr>
            <w:rFonts w:ascii="Arial" w:hAnsi="Arial" w:cs="Arial"/>
            <w:rPrChange w:id="113" w:author="Sankaranarayanan S." w:date="2018-06-14T16:10:00Z">
              <w:rPr>
                <w:rFonts w:ascii="Arial" w:hAnsi="Arial" w:cs="Arial"/>
                <w:color w:val="222222"/>
                <w:sz w:val="21"/>
                <w:szCs w:val="21"/>
                <w:shd w:val="clear" w:color="auto" w:fill="FFFFFF"/>
              </w:rPr>
            </w:rPrChange>
          </w:rPr>
          <w:t> cards and </w:t>
        </w:r>
        <w:r w:rsidR="00A470CC" w:rsidRPr="00B85CD9">
          <w:rPr>
            <w:rFonts w:ascii="Arial" w:hAnsi="Arial" w:cs="Arial"/>
            <w:b/>
            <w:rPrChange w:id="114" w:author="Sankaranarayanan S." w:date="2018-06-18T17:02:00Z">
              <w:rPr/>
            </w:rPrChange>
          </w:rPr>
          <w:fldChar w:fldCharType="begin"/>
        </w:r>
        <w:r w:rsidR="00A470CC" w:rsidRPr="00B85CD9">
          <w:rPr>
            <w:rFonts w:ascii="Arial" w:hAnsi="Arial" w:cs="Arial"/>
            <w:b/>
            <w:rPrChange w:id="115" w:author="Sankaranarayanan S." w:date="2018-06-18T17:02:00Z">
              <w:rPr/>
            </w:rPrChange>
          </w:rPr>
          <w:instrText xml:space="preserve"> HYPERLINK "https://en.wikipedia.org/wiki/Liquid_crystal_display" \o "Liquid crystal display" </w:instrText>
        </w:r>
        <w:r w:rsidR="00A470CC" w:rsidRPr="00B85CD9">
          <w:rPr>
            <w:rFonts w:ascii="Arial" w:hAnsi="Arial" w:cs="Arial"/>
            <w:b/>
            <w:rPrChange w:id="116" w:author="Sankaranarayanan S." w:date="2018-06-18T17:02:00Z">
              <w:rPr/>
            </w:rPrChange>
          </w:rPr>
          <w:fldChar w:fldCharType="separate"/>
        </w:r>
        <w:r w:rsidR="005F4E5B" w:rsidRPr="00B85CD9">
          <w:rPr>
            <w:rFonts w:ascii="Arial" w:hAnsi="Arial" w:cs="Arial"/>
            <w:b/>
            <w:rPrChange w:id="117" w:author="Sankaranarayanan S." w:date="2018-06-18T17:02:00Z">
              <w:rPr>
                <w:rFonts w:ascii="Arial" w:hAnsi="Arial" w:cs="Arial"/>
              </w:rPr>
            </w:rPrChange>
          </w:rPr>
          <w:t>L</w:t>
        </w:r>
        <w:r w:rsidR="00A470CC" w:rsidRPr="00B85CD9">
          <w:rPr>
            <w:rFonts w:ascii="Arial" w:hAnsi="Arial" w:cs="Arial"/>
            <w:b/>
            <w:rPrChange w:id="118" w:author="Sankaranarayanan S." w:date="2018-06-18T17:02:00Z">
              <w:rPr>
                <w:rStyle w:val="Hyperlink"/>
                <w:rFonts w:ascii="Arial" w:hAnsi="Arial" w:cs="Arial"/>
                <w:color w:val="0B0080"/>
                <w:sz w:val="21"/>
                <w:szCs w:val="21"/>
                <w:u w:val="none"/>
                <w:shd w:val="clear" w:color="auto" w:fill="FFFFFF"/>
              </w:rPr>
            </w:rPrChange>
          </w:rPr>
          <w:t xml:space="preserve">iquid </w:t>
        </w:r>
      </w:ins>
      <w:ins w:id="119" w:author="Sankaranarayanan S." w:date="2018-06-18T17:01:00Z">
        <w:r w:rsidR="005F4E5B" w:rsidRPr="00B85CD9">
          <w:rPr>
            <w:rFonts w:ascii="Arial" w:hAnsi="Arial" w:cs="Arial"/>
            <w:b/>
            <w:rPrChange w:id="120" w:author="Sankaranarayanan S." w:date="2018-06-18T17:02:00Z">
              <w:rPr>
                <w:rFonts w:ascii="Arial" w:hAnsi="Arial" w:cs="Arial"/>
              </w:rPr>
            </w:rPrChange>
          </w:rPr>
          <w:t>C</w:t>
        </w:r>
      </w:ins>
      <w:ins w:id="121" w:author="Sankaranarayanan S." w:date="2018-06-14T15:07:00Z">
        <w:r w:rsidR="00A470CC" w:rsidRPr="00B85CD9">
          <w:rPr>
            <w:rFonts w:ascii="Arial" w:hAnsi="Arial" w:cs="Arial"/>
            <w:b/>
            <w:rPrChange w:id="122" w:author="Sankaranarayanan S." w:date="2018-06-18T17:02:00Z">
              <w:rPr>
                <w:rStyle w:val="Hyperlink"/>
                <w:rFonts w:ascii="Arial" w:hAnsi="Arial" w:cs="Arial"/>
                <w:color w:val="0B0080"/>
                <w:sz w:val="21"/>
                <w:szCs w:val="21"/>
                <w:u w:val="none"/>
                <w:shd w:val="clear" w:color="auto" w:fill="FFFFFF"/>
              </w:rPr>
            </w:rPrChange>
          </w:rPr>
          <w:t xml:space="preserve">rystal </w:t>
        </w:r>
      </w:ins>
      <w:ins w:id="123" w:author="Sankaranarayanan S." w:date="2018-06-18T17:01:00Z">
        <w:r w:rsidR="005F4E5B" w:rsidRPr="00B85CD9">
          <w:rPr>
            <w:rFonts w:ascii="Arial" w:hAnsi="Arial" w:cs="Arial"/>
            <w:b/>
            <w:rPrChange w:id="124" w:author="Sankaranarayanan S." w:date="2018-06-18T17:02:00Z">
              <w:rPr>
                <w:rFonts w:ascii="Arial" w:hAnsi="Arial" w:cs="Arial"/>
              </w:rPr>
            </w:rPrChange>
          </w:rPr>
          <w:t>D</w:t>
        </w:r>
      </w:ins>
      <w:ins w:id="125" w:author="Sankaranarayanan S." w:date="2018-06-14T15:07:00Z">
        <w:r w:rsidR="00A470CC" w:rsidRPr="00B85CD9">
          <w:rPr>
            <w:rFonts w:ascii="Arial" w:hAnsi="Arial" w:cs="Arial"/>
            <w:b/>
            <w:rPrChange w:id="126" w:author="Sankaranarayanan S." w:date="2018-06-18T17:02:00Z">
              <w:rPr>
                <w:rStyle w:val="Hyperlink"/>
                <w:rFonts w:ascii="Arial" w:hAnsi="Arial" w:cs="Arial"/>
                <w:color w:val="0B0080"/>
                <w:sz w:val="21"/>
                <w:szCs w:val="21"/>
                <w:u w:val="none"/>
                <w:shd w:val="clear" w:color="auto" w:fill="FFFFFF"/>
              </w:rPr>
            </w:rPrChange>
          </w:rPr>
          <w:t>isplay</w:t>
        </w:r>
        <w:r w:rsidR="00A470CC" w:rsidRPr="00B85CD9">
          <w:rPr>
            <w:rFonts w:ascii="Arial" w:hAnsi="Arial" w:cs="Arial"/>
            <w:b/>
            <w:rPrChange w:id="127" w:author="Sankaranarayanan S." w:date="2018-06-18T17:02:00Z">
              <w:rPr/>
            </w:rPrChange>
          </w:rPr>
          <w:fldChar w:fldCharType="end"/>
        </w:r>
        <w:r w:rsidR="007D4A6E" w:rsidRPr="00352CAC">
          <w:rPr>
            <w:rFonts w:ascii="Arial" w:hAnsi="Arial" w:cs="Arial"/>
            <w:rPrChange w:id="128" w:author="Sankaranarayanan S." w:date="2018-06-14T16:10:00Z">
              <w:rPr/>
            </w:rPrChange>
          </w:rPr>
          <w:t xml:space="preserve"> (</w:t>
        </w:r>
        <w:r w:rsidR="007D4A6E" w:rsidRPr="00B85CD9">
          <w:rPr>
            <w:rFonts w:ascii="Arial" w:hAnsi="Arial" w:cs="Arial"/>
            <w:b/>
            <w:rPrChange w:id="129" w:author="Sankaranarayanan S." w:date="2018-06-18T17:02:00Z">
              <w:rPr/>
            </w:rPrChange>
          </w:rPr>
          <w:t>LCD</w:t>
        </w:r>
        <w:r w:rsidR="007D4A6E" w:rsidRPr="00352CAC">
          <w:rPr>
            <w:rFonts w:ascii="Arial" w:hAnsi="Arial" w:cs="Arial"/>
            <w:rPrChange w:id="130" w:author="Sankaranarayanan S." w:date="2018-06-14T16:10:00Z">
              <w:rPr/>
            </w:rPrChange>
          </w:rPr>
          <w:t>)</w:t>
        </w:r>
        <w:r w:rsidR="00A470CC" w:rsidRPr="00352CAC">
          <w:rPr>
            <w:rFonts w:ascii="Arial" w:hAnsi="Arial" w:cs="Arial"/>
            <w:rPrChange w:id="131" w:author="Sankaranarayanan S." w:date="2018-06-14T16:10:00Z">
              <w:rPr>
                <w:rFonts w:ascii="Arial" w:hAnsi="Arial" w:cs="Arial"/>
                <w:color w:val="222222"/>
                <w:sz w:val="21"/>
                <w:szCs w:val="21"/>
                <w:shd w:val="clear" w:color="auto" w:fill="FFFFFF"/>
              </w:rPr>
            </w:rPrChange>
          </w:rPr>
          <w:t>.</w:t>
        </w:r>
      </w:ins>
      <w:ins w:id="132" w:author="Sankaranarayanan S." w:date="2018-06-14T15:18:00Z">
        <w:r w:rsidR="00B74A91" w:rsidRPr="00352CAC">
          <w:rPr>
            <w:rFonts w:ascii="Arial" w:hAnsi="Arial" w:cs="Arial"/>
            <w:rPrChange w:id="133" w:author="Sankaranarayanan S." w:date="2018-06-14T16:10:00Z">
              <w:rPr>
                <w:rFonts w:ascii="Arial" w:hAnsi="Arial" w:cs="Arial"/>
                <w:color w:val="222222"/>
                <w:sz w:val="21"/>
                <w:szCs w:val="21"/>
                <w:shd w:val="clear" w:color="auto" w:fill="FFFFFF"/>
              </w:rPr>
            </w:rPrChange>
          </w:rPr>
          <w:t xml:space="preserve"> </w:t>
        </w:r>
      </w:ins>
      <w:ins w:id="134" w:author="Sankaranarayanan S." w:date="2018-06-19T18:50:00Z">
        <w:r w:rsidR="00DA54AC" w:rsidRPr="00DA54AC">
          <w:rPr>
            <w:rFonts w:ascii="Arial" w:hAnsi="Arial" w:cs="Arial"/>
            <w:rPrChange w:id="135" w:author="Sankaranarayanan S." w:date="2018-06-19T18:50:00Z">
              <w:rPr>
                <w:rFonts w:ascii="Arial" w:hAnsi="Arial" w:cs="Arial"/>
                <w:color w:val="666666"/>
              </w:rPr>
            </w:rPrChange>
          </w:rPr>
          <w:fldChar w:fldCharType="begin"/>
        </w:r>
        <w:r w:rsidR="00DA54AC" w:rsidRPr="00DA54AC">
          <w:rPr>
            <w:rFonts w:ascii="Arial" w:hAnsi="Arial" w:cs="Arial"/>
            <w:rPrChange w:id="136" w:author="Sankaranarayanan S." w:date="2018-06-19T18:50:00Z">
              <w:rPr>
                <w:rFonts w:ascii="Arial" w:hAnsi="Arial" w:cs="Arial"/>
                <w:color w:val="666666"/>
              </w:rPr>
            </w:rPrChange>
          </w:rPr>
          <w:instrText xml:space="preserve"> HYPERLINK "https://en.wikipedia.org/wiki/Serial_Peripheral_Interface_Bus" \t "_blank" </w:instrText>
        </w:r>
        <w:r w:rsidR="00DA54AC" w:rsidRPr="00DA54AC">
          <w:rPr>
            <w:rFonts w:ascii="Arial" w:hAnsi="Arial" w:cs="Arial"/>
            <w:rPrChange w:id="137" w:author="Sankaranarayanan S." w:date="2018-06-19T18:50:00Z">
              <w:rPr>
                <w:rFonts w:ascii="Arial" w:hAnsi="Arial" w:cs="Arial"/>
                <w:color w:val="666666"/>
              </w:rPr>
            </w:rPrChange>
          </w:rPr>
          <w:fldChar w:fldCharType="separate"/>
        </w:r>
        <w:r w:rsidR="00DA54AC" w:rsidRPr="00DA54AC">
          <w:rPr>
            <w:rFonts w:ascii="Arial" w:hAnsi="Arial" w:cs="Arial"/>
            <w:rPrChange w:id="138" w:author="Sankaranarayanan S." w:date="2018-06-19T18:50:00Z">
              <w:rPr>
                <w:rStyle w:val="Hyperlink"/>
                <w:rFonts w:ascii="Arial" w:hAnsi="Arial" w:cs="Arial"/>
                <w:color w:val="96BCC9"/>
              </w:rPr>
            </w:rPrChange>
          </w:rPr>
          <w:t>Serial Peripheral Interface (SPI)</w:t>
        </w:r>
        <w:r w:rsidR="00DA54AC" w:rsidRPr="00DA54AC">
          <w:rPr>
            <w:rFonts w:ascii="Arial" w:hAnsi="Arial" w:cs="Arial"/>
            <w:rPrChange w:id="139" w:author="Sankaranarayanan S." w:date="2018-06-19T18:50:00Z">
              <w:rPr>
                <w:rFonts w:ascii="Arial" w:hAnsi="Arial" w:cs="Arial"/>
                <w:color w:val="666666"/>
              </w:rPr>
            </w:rPrChange>
          </w:rPr>
          <w:fldChar w:fldCharType="end"/>
        </w:r>
        <w:r w:rsidR="00DA54AC" w:rsidRPr="00DA54AC">
          <w:rPr>
            <w:rFonts w:ascii="Arial" w:hAnsi="Arial" w:cs="Arial"/>
            <w:rPrChange w:id="140" w:author="Sankaranarayanan S." w:date="2018-06-19T18:50:00Z">
              <w:rPr>
                <w:rFonts w:ascii="Arial" w:hAnsi="Arial" w:cs="Arial"/>
                <w:color w:val="666666"/>
              </w:rPr>
            </w:rPrChange>
          </w:rPr>
          <w:t xml:space="preserve"> is </w:t>
        </w:r>
        <w:r w:rsidR="00DA54AC" w:rsidRPr="00253C57">
          <w:rPr>
            <w:rFonts w:ascii="Arial" w:hAnsi="Arial" w:cs="Arial"/>
          </w:rPr>
          <w:t>a</w:t>
        </w:r>
        <w:r w:rsidR="00DA54AC" w:rsidRPr="00DA54AC">
          <w:rPr>
            <w:rFonts w:ascii="Arial" w:hAnsi="Arial" w:cs="Arial"/>
            <w:rPrChange w:id="141" w:author="Sankaranarayanan S." w:date="2018-06-19T18:50:00Z">
              <w:rPr>
                <w:rFonts w:ascii="Arial" w:hAnsi="Arial" w:cs="Arial"/>
                <w:color w:val="666666"/>
              </w:rPr>
            </w:rPrChange>
          </w:rPr>
          <w:t xml:space="preserve"> synchronous serial bus commonly used to send data between micro controllers and small peripherals such as </w:t>
        </w:r>
        <w:r w:rsidR="00DA54AC" w:rsidRPr="00116728">
          <w:rPr>
            <w:rFonts w:ascii="Arial" w:hAnsi="Arial" w:cs="Arial"/>
            <w:b/>
            <w:rPrChange w:id="142" w:author="Sankaranarayanan S." w:date="2018-06-19T18:54:00Z">
              <w:rPr>
                <w:rFonts w:ascii="Arial" w:hAnsi="Arial" w:cs="Arial"/>
                <w:color w:val="666666"/>
              </w:rPr>
            </w:rPrChange>
          </w:rPr>
          <w:t>shift registers, sensors, and SD cards</w:t>
        </w:r>
        <w:r w:rsidR="00DA54AC" w:rsidRPr="00DA54AC">
          <w:rPr>
            <w:rFonts w:ascii="Arial" w:hAnsi="Arial" w:cs="Arial"/>
            <w:rPrChange w:id="143" w:author="Sankaranarayanan S." w:date="2018-06-19T18:50:00Z">
              <w:rPr>
                <w:rFonts w:ascii="Arial" w:hAnsi="Arial" w:cs="Arial"/>
                <w:color w:val="666666"/>
              </w:rPr>
            </w:rPrChange>
          </w:rPr>
          <w:t>.</w:t>
        </w:r>
      </w:ins>
    </w:p>
    <w:p w14:paraId="67AD1E0E" w14:textId="3B672C08" w:rsidR="009E67C0" w:rsidRDefault="009E67C0">
      <w:pPr>
        <w:ind w:left="720"/>
        <w:jc w:val="both"/>
        <w:rPr>
          <w:ins w:id="144" w:author="Sankaranarayanan S." w:date="2018-06-19T18:50:00Z"/>
          <w:rFonts w:ascii="Arial" w:hAnsi="Arial" w:cs="Arial"/>
        </w:rPr>
        <w:pPrChange w:id="145" w:author="Sankaranarayanan S." w:date="2018-06-14T17:45:00Z">
          <w:pPr/>
        </w:pPrChange>
      </w:pPr>
      <w:ins w:id="146" w:author="Sankaranarayanan S." w:date="2018-06-20T17:46:00Z">
        <w:r>
          <w:rPr>
            <w:rFonts w:ascii="Arial" w:hAnsi="Arial" w:cs="Arial"/>
            <w:color w:val="191919"/>
            <w:shd w:val="clear" w:color="auto" w:fill="FFFFFF"/>
          </w:rPr>
          <w:t>The </w:t>
        </w:r>
        <w:r>
          <w:rPr>
            <w:rStyle w:val="Strong"/>
            <w:rFonts w:ascii="Arial" w:hAnsi="Arial" w:cs="Arial"/>
            <w:color w:val="191919"/>
            <w:shd w:val="clear" w:color="auto" w:fill="FFFFFF"/>
          </w:rPr>
          <w:t>Shift Register</w:t>
        </w:r>
        <w:r>
          <w:rPr>
            <w:rFonts w:ascii="Arial" w:hAnsi="Arial" w:cs="Arial"/>
            <w:color w:val="191919"/>
            <w:shd w:val="clear" w:color="auto" w:fill="FFFFFF"/>
          </w:rPr>
          <w:t> is another type of sequential logic circuit that can be used for the storage or the transfer of binary data</w:t>
        </w:r>
      </w:ins>
      <w:ins w:id="147" w:author="Sankaranarayanan S." w:date="2018-06-20T17:47:00Z">
        <w:r>
          <w:rPr>
            <w:rFonts w:ascii="Arial" w:hAnsi="Arial" w:cs="Arial"/>
            <w:color w:val="191919"/>
            <w:shd w:val="clear" w:color="auto" w:fill="FFFFFF"/>
          </w:rPr>
          <w:t xml:space="preserve">. </w:t>
        </w:r>
        <w:r w:rsidRPr="009E67C0">
          <w:rPr>
            <w:rFonts w:ascii="Arial" w:hAnsi="Arial" w:cs="Arial"/>
            <w:color w:val="191919"/>
            <w:shd w:val="clear" w:color="auto" w:fill="FFFFFF"/>
            <w:rPrChange w:id="148" w:author="Sankaranarayanan S." w:date="2018-06-20T17:47:00Z">
              <w:rPr>
                <w:rFonts w:ascii="Arial" w:hAnsi="Arial" w:cs="Arial"/>
                <w:color w:val="414042"/>
                <w:sz w:val="27"/>
                <w:szCs w:val="27"/>
                <w:shd w:val="clear" w:color="auto" w:fill="FFFFFF"/>
              </w:rPr>
            </w:rPrChange>
          </w:rPr>
          <w:t>This sequential device loads the data present on its inputs and then moves or “shifts” it to its output once every clock cycle</w:t>
        </w:r>
        <w:r>
          <w:rPr>
            <w:rFonts w:ascii="Arial" w:hAnsi="Arial" w:cs="Arial"/>
            <w:color w:val="191919"/>
            <w:shd w:val="clear" w:color="auto" w:fill="FFFFFF"/>
          </w:rPr>
          <w:t>.</w:t>
        </w:r>
      </w:ins>
    </w:p>
    <w:p w14:paraId="11665C5A" w14:textId="7BB81810" w:rsidR="00854D13" w:rsidRDefault="00B74A91">
      <w:pPr>
        <w:ind w:left="720"/>
        <w:jc w:val="both"/>
        <w:rPr>
          <w:ins w:id="149" w:author="Sankaranarayanan S." w:date="2018-06-14T16:12:00Z"/>
          <w:rFonts w:ascii="Arial" w:hAnsi="Arial" w:cs="Arial"/>
        </w:rPr>
        <w:pPrChange w:id="150" w:author="Sankaranarayanan S." w:date="2018-06-14T17:45:00Z">
          <w:pPr/>
        </w:pPrChange>
      </w:pPr>
      <w:ins w:id="151" w:author="Sankaranarayanan S." w:date="2018-06-14T15:18:00Z">
        <w:r w:rsidRPr="00352CAC">
          <w:rPr>
            <w:rFonts w:ascii="Arial" w:hAnsi="Arial" w:cs="Arial"/>
            <w:rPrChange w:id="152" w:author="Sankaranarayanan S." w:date="2018-06-14T16:10:00Z">
              <w:rPr>
                <w:rFonts w:ascii="Arial" w:hAnsi="Arial" w:cs="Arial"/>
                <w:color w:val="222222"/>
                <w:sz w:val="21"/>
                <w:szCs w:val="21"/>
                <w:shd w:val="clear" w:color="auto" w:fill="FFFFFF"/>
              </w:rPr>
            </w:rPrChange>
          </w:rPr>
          <w:t>SPI devices communicate in </w:t>
        </w:r>
        <w:r w:rsidRPr="00352CAC">
          <w:rPr>
            <w:rFonts w:ascii="Arial" w:hAnsi="Arial" w:cs="Arial"/>
            <w:rPrChange w:id="153" w:author="Sankaranarayanan S." w:date="2018-06-14T16:10:00Z">
              <w:rPr/>
            </w:rPrChange>
          </w:rPr>
          <w:fldChar w:fldCharType="begin"/>
        </w:r>
        <w:r w:rsidRPr="00352CAC">
          <w:rPr>
            <w:rFonts w:ascii="Arial" w:hAnsi="Arial" w:cs="Arial"/>
            <w:rPrChange w:id="154" w:author="Sankaranarayanan S." w:date="2018-06-14T16:10:00Z">
              <w:rPr/>
            </w:rPrChange>
          </w:rPr>
          <w:instrText xml:space="preserve"> HYPERLINK "https://en.wikipedia.org/wiki/Full_duplex" \o "Full duplex" </w:instrText>
        </w:r>
        <w:r w:rsidRPr="00352CAC">
          <w:rPr>
            <w:rFonts w:ascii="Arial" w:hAnsi="Arial" w:cs="Arial"/>
            <w:rPrChange w:id="155" w:author="Sankaranarayanan S." w:date="2018-06-14T16:10:00Z">
              <w:rPr/>
            </w:rPrChange>
          </w:rPr>
          <w:fldChar w:fldCharType="separate"/>
        </w:r>
        <w:r w:rsidRPr="005A7108">
          <w:rPr>
            <w:rFonts w:ascii="Arial" w:hAnsi="Arial" w:cs="Arial"/>
            <w:rPrChange w:id="156" w:author="Sankaranarayanan S." w:date="2018-06-18T17:01:00Z">
              <w:rPr>
                <w:rStyle w:val="Hyperlink"/>
                <w:rFonts w:ascii="Arial" w:hAnsi="Arial" w:cs="Arial"/>
                <w:color w:val="0B0080"/>
                <w:sz w:val="21"/>
                <w:szCs w:val="21"/>
                <w:u w:val="none"/>
                <w:shd w:val="clear" w:color="auto" w:fill="FFFFFF"/>
              </w:rPr>
            </w:rPrChange>
          </w:rPr>
          <w:t>full duplex</w:t>
        </w:r>
        <w:r w:rsidRPr="00352CAC">
          <w:rPr>
            <w:rFonts w:ascii="Arial" w:hAnsi="Arial" w:cs="Arial"/>
            <w:rPrChange w:id="157" w:author="Sankaranarayanan S." w:date="2018-06-14T16:10:00Z">
              <w:rPr/>
            </w:rPrChange>
          </w:rPr>
          <w:fldChar w:fldCharType="end"/>
        </w:r>
        <w:r w:rsidRPr="00352CAC">
          <w:rPr>
            <w:rFonts w:ascii="Arial" w:hAnsi="Arial" w:cs="Arial"/>
            <w:rPrChange w:id="158" w:author="Sankaranarayanan S." w:date="2018-06-14T16:10:00Z">
              <w:rPr>
                <w:rFonts w:ascii="Arial" w:hAnsi="Arial" w:cs="Arial"/>
                <w:color w:val="222222"/>
                <w:sz w:val="21"/>
                <w:szCs w:val="21"/>
                <w:shd w:val="clear" w:color="auto" w:fill="FFFFFF"/>
              </w:rPr>
            </w:rPrChange>
          </w:rPr>
          <w:t> mode using a </w:t>
        </w:r>
        <w:r w:rsidRPr="00352CAC">
          <w:rPr>
            <w:rFonts w:ascii="Arial" w:hAnsi="Arial" w:cs="Arial"/>
            <w:rPrChange w:id="159" w:author="Sankaranarayanan S." w:date="2018-06-14T16:10:00Z">
              <w:rPr/>
            </w:rPrChange>
          </w:rPr>
          <w:fldChar w:fldCharType="begin"/>
        </w:r>
        <w:r w:rsidRPr="00352CAC">
          <w:rPr>
            <w:rFonts w:ascii="Arial" w:hAnsi="Arial" w:cs="Arial"/>
            <w:rPrChange w:id="160" w:author="Sankaranarayanan S." w:date="2018-06-14T16:10:00Z">
              <w:rPr/>
            </w:rPrChange>
          </w:rPr>
          <w:instrText xml:space="preserve"> HYPERLINK "https://en.wikipedia.org/wiki/Master-slave_(technology)" \o "Master-slave (technology)" </w:instrText>
        </w:r>
        <w:r w:rsidRPr="00352CAC">
          <w:rPr>
            <w:rFonts w:ascii="Arial" w:hAnsi="Arial" w:cs="Arial"/>
            <w:rPrChange w:id="161" w:author="Sankaranarayanan S." w:date="2018-06-14T16:10:00Z">
              <w:rPr/>
            </w:rPrChange>
          </w:rPr>
          <w:fldChar w:fldCharType="separate"/>
        </w:r>
        <w:r w:rsidRPr="005A7108">
          <w:rPr>
            <w:rFonts w:ascii="Arial" w:hAnsi="Arial" w:cs="Arial"/>
            <w:rPrChange w:id="162" w:author="Sankaranarayanan S." w:date="2018-06-18T17:01:00Z">
              <w:rPr>
                <w:rStyle w:val="Hyperlink"/>
                <w:rFonts w:ascii="Arial" w:hAnsi="Arial" w:cs="Arial"/>
                <w:color w:val="0B0080"/>
                <w:sz w:val="21"/>
                <w:szCs w:val="21"/>
                <w:u w:val="none"/>
                <w:shd w:val="clear" w:color="auto" w:fill="FFFFFF"/>
              </w:rPr>
            </w:rPrChange>
          </w:rPr>
          <w:t>master-slave</w:t>
        </w:r>
        <w:r w:rsidRPr="00352CAC">
          <w:rPr>
            <w:rFonts w:ascii="Arial" w:hAnsi="Arial" w:cs="Arial"/>
            <w:rPrChange w:id="163" w:author="Sankaranarayanan S." w:date="2018-06-14T16:10:00Z">
              <w:rPr/>
            </w:rPrChange>
          </w:rPr>
          <w:fldChar w:fldCharType="end"/>
        </w:r>
        <w:r w:rsidRPr="00352CAC">
          <w:rPr>
            <w:rFonts w:ascii="Arial" w:hAnsi="Arial" w:cs="Arial"/>
            <w:rPrChange w:id="164" w:author="Sankaranarayanan S." w:date="2018-06-14T16:10:00Z">
              <w:rPr>
                <w:rFonts w:ascii="Arial" w:hAnsi="Arial" w:cs="Arial"/>
                <w:color w:val="222222"/>
                <w:sz w:val="21"/>
                <w:szCs w:val="21"/>
                <w:shd w:val="clear" w:color="auto" w:fill="FFFFFF"/>
              </w:rPr>
            </w:rPrChange>
          </w:rPr>
          <w:t> architecture with a single master. The master device originates the </w:t>
        </w:r>
        <w:r w:rsidRPr="00352CAC">
          <w:rPr>
            <w:rFonts w:ascii="Arial" w:hAnsi="Arial" w:cs="Arial"/>
            <w:rPrChange w:id="165" w:author="Sankaranarayanan S." w:date="2018-06-14T16:10:00Z">
              <w:rPr/>
            </w:rPrChange>
          </w:rPr>
          <w:fldChar w:fldCharType="begin"/>
        </w:r>
        <w:r w:rsidRPr="00352CAC">
          <w:rPr>
            <w:rFonts w:ascii="Arial" w:hAnsi="Arial" w:cs="Arial"/>
            <w:rPrChange w:id="166" w:author="Sankaranarayanan S." w:date="2018-06-14T16:10:00Z">
              <w:rPr/>
            </w:rPrChange>
          </w:rPr>
          <w:instrText xml:space="preserve"> HYPERLINK "https://en.wikipedia.org/wiki/Frame_(networking)" \o "Frame (networking)" </w:instrText>
        </w:r>
        <w:r w:rsidRPr="00352CAC">
          <w:rPr>
            <w:rFonts w:ascii="Arial" w:hAnsi="Arial" w:cs="Arial"/>
            <w:rPrChange w:id="167" w:author="Sankaranarayanan S." w:date="2018-06-14T16:10:00Z">
              <w:rPr/>
            </w:rPrChange>
          </w:rPr>
          <w:fldChar w:fldCharType="separate"/>
        </w:r>
        <w:r w:rsidRPr="00DD44C8">
          <w:rPr>
            <w:rFonts w:ascii="Arial" w:hAnsi="Arial" w:cs="Arial"/>
            <w:rPrChange w:id="168" w:author="Sankaranarayanan S." w:date="2018-06-19T19:42:00Z">
              <w:rPr>
                <w:rStyle w:val="Hyperlink"/>
                <w:rFonts w:ascii="Arial" w:hAnsi="Arial" w:cs="Arial"/>
                <w:color w:val="0B0080"/>
                <w:sz w:val="21"/>
                <w:szCs w:val="21"/>
                <w:u w:val="none"/>
                <w:shd w:val="clear" w:color="auto" w:fill="FFFFFF"/>
              </w:rPr>
            </w:rPrChange>
          </w:rPr>
          <w:t>frame</w:t>
        </w:r>
        <w:r w:rsidRPr="00352CAC">
          <w:rPr>
            <w:rFonts w:ascii="Arial" w:hAnsi="Arial" w:cs="Arial"/>
            <w:rPrChange w:id="169" w:author="Sankaranarayanan S." w:date="2018-06-14T16:10:00Z">
              <w:rPr/>
            </w:rPrChange>
          </w:rPr>
          <w:fldChar w:fldCharType="end"/>
        </w:r>
        <w:r w:rsidRPr="00352CAC">
          <w:rPr>
            <w:rFonts w:ascii="Arial" w:hAnsi="Arial" w:cs="Arial"/>
            <w:rPrChange w:id="170" w:author="Sankaranarayanan S." w:date="2018-06-14T16:10:00Z">
              <w:rPr>
                <w:rFonts w:ascii="Arial" w:hAnsi="Arial" w:cs="Arial"/>
                <w:color w:val="222222"/>
                <w:sz w:val="21"/>
                <w:szCs w:val="21"/>
                <w:shd w:val="clear" w:color="auto" w:fill="FFFFFF"/>
              </w:rPr>
            </w:rPrChange>
          </w:rPr>
          <w:t> for reading and writing. Multiple slave devices are supported through selection with individual </w:t>
        </w:r>
        <w:r w:rsidRPr="00352CAC">
          <w:rPr>
            <w:rFonts w:ascii="Arial" w:hAnsi="Arial" w:cs="Arial"/>
            <w:rPrChange w:id="171" w:author="Sankaranarayanan S." w:date="2018-06-14T16:10:00Z">
              <w:rPr/>
            </w:rPrChange>
          </w:rPr>
          <w:fldChar w:fldCharType="begin"/>
        </w:r>
        <w:r w:rsidRPr="00352CAC">
          <w:rPr>
            <w:rFonts w:ascii="Arial" w:hAnsi="Arial" w:cs="Arial"/>
            <w:rPrChange w:id="172" w:author="Sankaranarayanan S." w:date="2018-06-14T16:10:00Z">
              <w:rPr/>
            </w:rPrChange>
          </w:rPr>
          <w:instrText xml:space="preserve"> HYPERLINK "https://en.wikipedia.org/wiki/Slave_select" \o "Slave select" </w:instrText>
        </w:r>
        <w:r w:rsidRPr="00352CAC">
          <w:rPr>
            <w:rFonts w:ascii="Arial" w:hAnsi="Arial" w:cs="Arial"/>
            <w:rPrChange w:id="173" w:author="Sankaranarayanan S." w:date="2018-06-14T16:10:00Z">
              <w:rPr/>
            </w:rPrChange>
          </w:rPr>
          <w:fldChar w:fldCharType="separate"/>
        </w:r>
        <w:r w:rsidRPr="00B85CD9">
          <w:rPr>
            <w:rFonts w:ascii="Arial" w:hAnsi="Arial" w:cs="Arial"/>
            <w:rPrChange w:id="174" w:author="Sankaranarayanan S." w:date="2018-06-18T17:02:00Z">
              <w:rPr>
                <w:rStyle w:val="Hyperlink"/>
                <w:rFonts w:ascii="Arial" w:hAnsi="Arial" w:cs="Arial"/>
                <w:color w:val="0B0080"/>
                <w:sz w:val="21"/>
                <w:szCs w:val="21"/>
                <w:u w:val="none"/>
                <w:shd w:val="clear" w:color="auto" w:fill="FFFFFF"/>
              </w:rPr>
            </w:rPrChange>
          </w:rPr>
          <w:t>slave select</w:t>
        </w:r>
        <w:r w:rsidRPr="00352CAC">
          <w:rPr>
            <w:rFonts w:ascii="Arial" w:hAnsi="Arial" w:cs="Arial"/>
            <w:rPrChange w:id="175" w:author="Sankaranarayanan S." w:date="2018-06-14T16:10:00Z">
              <w:rPr/>
            </w:rPrChange>
          </w:rPr>
          <w:fldChar w:fldCharType="end"/>
        </w:r>
        <w:r w:rsidRPr="00352CAC">
          <w:rPr>
            <w:rFonts w:ascii="Arial" w:hAnsi="Arial" w:cs="Arial"/>
            <w:rPrChange w:id="176" w:author="Sankaranarayanan S." w:date="2018-06-14T16:10:00Z">
              <w:rPr>
                <w:rFonts w:ascii="Arial" w:hAnsi="Arial" w:cs="Arial"/>
                <w:color w:val="222222"/>
                <w:sz w:val="21"/>
                <w:szCs w:val="21"/>
                <w:shd w:val="clear" w:color="auto" w:fill="FFFFFF"/>
              </w:rPr>
            </w:rPrChange>
          </w:rPr>
          <w:t> (SS) lines</w:t>
        </w:r>
      </w:ins>
      <w:ins w:id="177" w:author="Sankaranarayanan S." w:date="2018-06-14T15:19:00Z">
        <w:r w:rsidRPr="00352CAC">
          <w:rPr>
            <w:rFonts w:ascii="Arial" w:hAnsi="Arial" w:cs="Arial"/>
            <w:rPrChange w:id="178" w:author="Sankaranarayanan S." w:date="2018-06-14T16:10:00Z">
              <w:rPr>
                <w:rFonts w:ascii="Arial" w:hAnsi="Arial" w:cs="Arial"/>
                <w:color w:val="222222"/>
                <w:sz w:val="21"/>
                <w:szCs w:val="21"/>
                <w:shd w:val="clear" w:color="auto" w:fill="FFFFFF"/>
              </w:rPr>
            </w:rPrChange>
          </w:rPr>
          <w:t xml:space="preserve"> as given in below image</w:t>
        </w:r>
      </w:ins>
      <w:ins w:id="179" w:author="Sankaranarayanan S." w:date="2018-06-14T15:18:00Z">
        <w:r w:rsidRPr="00352CAC">
          <w:rPr>
            <w:rFonts w:ascii="Arial" w:hAnsi="Arial" w:cs="Arial"/>
            <w:rPrChange w:id="180" w:author="Sankaranarayanan S." w:date="2018-06-14T16:10:00Z">
              <w:rPr>
                <w:rFonts w:ascii="Arial" w:hAnsi="Arial" w:cs="Arial"/>
                <w:color w:val="222222"/>
                <w:sz w:val="21"/>
                <w:szCs w:val="21"/>
                <w:shd w:val="clear" w:color="auto" w:fill="FFFFFF"/>
              </w:rPr>
            </w:rPrChange>
          </w:rPr>
          <w:t>.</w:t>
        </w:r>
      </w:ins>
      <w:ins w:id="181" w:author="Sankaranarayanan S." w:date="2018-06-14T15:19:00Z">
        <w:r w:rsidRPr="00352CAC">
          <w:rPr>
            <w:rFonts w:ascii="Arial" w:hAnsi="Arial" w:cs="Arial"/>
            <w:rPrChange w:id="182" w:author="Sankaranarayanan S." w:date="2018-06-14T16:10:00Z">
              <w:rPr>
                <w:rFonts w:ascii="Arial" w:hAnsi="Arial" w:cs="Arial"/>
                <w:color w:val="222222"/>
                <w:sz w:val="21"/>
                <w:szCs w:val="21"/>
                <w:shd w:val="clear" w:color="auto" w:fill="FFFFFF"/>
              </w:rPr>
            </w:rPrChange>
          </w:rPr>
          <w:t xml:space="preserve"> </w:t>
        </w:r>
      </w:ins>
    </w:p>
    <w:p w14:paraId="3E99F37D" w14:textId="0CDBB8D7" w:rsidR="001B5084" w:rsidRDefault="001B5084">
      <w:pPr>
        <w:ind w:left="720"/>
        <w:rPr>
          <w:ins w:id="183" w:author="Sankaranarayanan S." w:date="2018-06-14T15:19:00Z"/>
          <w:rFonts w:ascii="Arial" w:hAnsi="Arial" w:cs="Arial"/>
          <w:color w:val="222222"/>
          <w:sz w:val="21"/>
          <w:szCs w:val="21"/>
          <w:shd w:val="clear" w:color="auto" w:fill="FFFFFF"/>
        </w:rPr>
        <w:pPrChange w:id="184" w:author="Sankaranarayanan S." w:date="2018-06-14T16:11:00Z">
          <w:pPr/>
        </w:pPrChange>
      </w:pPr>
      <w:ins w:id="185" w:author="Sankaranarayanan S." w:date="2018-06-14T16:12:00Z">
        <w:r>
          <w:rPr>
            <w:noProof/>
          </w:rPr>
          <w:drawing>
            <wp:inline distT="0" distB="0" distL="0" distR="0" wp14:anchorId="644EC800" wp14:editId="3D5B952C">
              <wp:extent cx="2960486" cy="2066925"/>
              <wp:effectExtent l="0" t="0" r="0" b="0"/>
              <wp:docPr id="4" name="Picture 4" descr="https://upload.wikimedia.org/wikipedia/commons/thumb/f/fc/SPI_three_slaves.svg/350px-SPI_three_slav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c/SPI_three_slaves.svg/350px-SPI_three_slaves.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9593" cy="2094228"/>
                      </a:xfrm>
                      <a:prstGeom prst="rect">
                        <a:avLst/>
                      </a:prstGeom>
                      <a:noFill/>
                      <a:ln>
                        <a:noFill/>
                      </a:ln>
                    </pic:spPr>
                  </pic:pic>
                </a:graphicData>
              </a:graphic>
            </wp:inline>
          </w:drawing>
        </w:r>
      </w:ins>
    </w:p>
    <w:p w14:paraId="356C0CBA" w14:textId="3A8D0B8F" w:rsidR="00621722" w:rsidRPr="00DA151E" w:rsidRDefault="00621722">
      <w:pPr>
        <w:ind w:left="720"/>
        <w:jc w:val="both"/>
        <w:rPr>
          <w:ins w:id="186" w:author="Sankaranarayanan S." w:date="2018-06-14T16:09:00Z"/>
          <w:rFonts w:ascii="Arial" w:hAnsi="Arial" w:cs="Arial"/>
          <w:rPrChange w:id="187" w:author="Sankaranarayanan S." w:date="2018-06-14T16:10:00Z">
            <w:rPr>
              <w:ins w:id="188" w:author="Sankaranarayanan S." w:date="2018-06-14T16:09:00Z"/>
              <w:rFonts w:ascii="Arial" w:hAnsi="Arial" w:cs="Arial"/>
              <w:color w:val="222222"/>
              <w:sz w:val="21"/>
              <w:szCs w:val="21"/>
              <w:shd w:val="clear" w:color="auto" w:fill="FFFFFF"/>
            </w:rPr>
          </w:rPrChange>
        </w:rPr>
        <w:pPrChange w:id="189" w:author="Sankaranarayanan S." w:date="2018-06-14T17:45:00Z">
          <w:pPr/>
        </w:pPrChange>
      </w:pPr>
      <w:ins w:id="190" w:author="Sankaranarayanan S." w:date="2018-06-14T16:08:00Z">
        <w:r w:rsidRPr="00DA151E">
          <w:rPr>
            <w:rFonts w:ascii="Arial" w:hAnsi="Arial" w:cs="Arial"/>
            <w:rPrChange w:id="191" w:author="Sankaranarayanan S." w:date="2018-06-14T16:10:00Z">
              <w:rPr>
                <w:rFonts w:ascii="Arial" w:hAnsi="Arial" w:cs="Arial"/>
                <w:color w:val="222222"/>
                <w:sz w:val="21"/>
                <w:szCs w:val="21"/>
                <w:shd w:val="clear" w:color="auto" w:fill="FFFFFF"/>
              </w:rPr>
            </w:rPrChange>
          </w:rPr>
          <w:t>The SPI bus can operate with a single master device and with one or more slave devices.</w:t>
        </w:r>
        <w:r w:rsidR="00251A3D" w:rsidRPr="00DA151E">
          <w:rPr>
            <w:rFonts w:ascii="Arial" w:hAnsi="Arial" w:cs="Arial"/>
            <w:rPrChange w:id="192" w:author="Sankaranarayanan S." w:date="2018-06-14T16:10:00Z">
              <w:rPr>
                <w:rFonts w:ascii="Arial" w:hAnsi="Arial" w:cs="Arial"/>
                <w:color w:val="222222"/>
                <w:sz w:val="21"/>
                <w:szCs w:val="21"/>
                <w:shd w:val="clear" w:color="auto" w:fill="FFFFFF"/>
              </w:rPr>
            </w:rPrChange>
          </w:rPr>
          <w:t xml:space="preserve"> </w:t>
        </w:r>
      </w:ins>
    </w:p>
    <w:p w14:paraId="7CF872EA" w14:textId="3829EE55" w:rsidR="00352CAC" w:rsidRPr="00DA151E" w:rsidRDefault="00352CAC">
      <w:pPr>
        <w:ind w:left="720" w:firstLine="720"/>
        <w:jc w:val="both"/>
        <w:rPr>
          <w:ins w:id="193" w:author="Sankaranarayanan S." w:date="2018-06-14T16:09:00Z"/>
          <w:rFonts w:ascii="Arial" w:hAnsi="Arial" w:cs="Arial"/>
          <w:b/>
          <w:rPrChange w:id="194" w:author="Sankaranarayanan S." w:date="2018-06-14T16:10:00Z">
            <w:rPr>
              <w:ins w:id="195" w:author="Sankaranarayanan S." w:date="2018-06-14T16:09:00Z"/>
              <w:rFonts w:ascii="Arial" w:hAnsi="Arial" w:cs="Arial"/>
              <w:color w:val="222222"/>
              <w:sz w:val="21"/>
              <w:szCs w:val="21"/>
              <w:shd w:val="clear" w:color="auto" w:fill="FFFFFF"/>
            </w:rPr>
          </w:rPrChange>
        </w:rPr>
        <w:pPrChange w:id="196" w:author="Sankaranarayanan S." w:date="2018-06-14T17:45:00Z">
          <w:pPr/>
        </w:pPrChange>
      </w:pPr>
      <w:ins w:id="197" w:author="Sankaranarayanan S." w:date="2018-06-14T16:09:00Z">
        <w:r w:rsidRPr="00DA151E">
          <w:rPr>
            <w:rFonts w:ascii="Arial" w:hAnsi="Arial" w:cs="Arial"/>
            <w:b/>
            <w:rPrChange w:id="198" w:author="Sankaranarayanan S." w:date="2018-06-14T16:10:00Z">
              <w:rPr>
                <w:rFonts w:ascii="Arial" w:hAnsi="Arial" w:cs="Arial"/>
                <w:color w:val="222222"/>
                <w:sz w:val="21"/>
                <w:szCs w:val="21"/>
                <w:shd w:val="clear" w:color="auto" w:fill="FFFFFF"/>
              </w:rPr>
            </w:rPrChange>
          </w:rPr>
          <w:t>Data transmission</w:t>
        </w:r>
      </w:ins>
    </w:p>
    <w:p w14:paraId="625D80FA" w14:textId="5E81EFD1" w:rsidR="00352CAC" w:rsidRDefault="00352CAC">
      <w:pPr>
        <w:ind w:left="1440"/>
        <w:jc w:val="both"/>
        <w:rPr>
          <w:ins w:id="199" w:author="Sankaranarayanan S." w:date="2018-06-14T16:23:00Z"/>
          <w:rFonts w:ascii="Arial" w:hAnsi="Arial" w:cs="Arial"/>
        </w:rPr>
        <w:pPrChange w:id="200" w:author="Sankaranarayanan S." w:date="2018-06-14T17:45:00Z">
          <w:pPr/>
        </w:pPrChange>
      </w:pPr>
      <w:ins w:id="201" w:author="Sankaranarayanan S." w:date="2018-06-14T16:09:00Z">
        <w:r w:rsidRPr="00DA151E">
          <w:rPr>
            <w:rFonts w:ascii="Arial" w:hAnsi="Arial" w:cs="Arial"/>
            <w:rPrChange w:id="202" w:author="Sankaranarayanan S." w:date="2018-06-14T16:10:00Z">
              <w:rPr>
                <w:rFonts w:ascii="Arial" w:hAnsi="Arial" w:cs="Arial"/>
                <w:color w:val="222222"/>
                <w:sz w:val="21"/>
                <w:szCs w:val="21"/>
                <w:shd w:val="clear" w:color="auto" w:fill="FFFFFF"/>
              </w:rPr>
            </w:rPrChange>
          </w:rPr>
          <w:lastRenderedPageBreak/>
          <w:t xml:space="preserve">To begin communication, the bus master configures the clock, using a frequency supported by the slave device, typically up to a few </w:t>
        </w:r>
        <w:proofErr w:type="spellStart"/>
        <w:r w:rsidRPr="00DA151E">
          <w:rPr>
            <w:rFonts w:ascii="Arial" w:hAnsi="Arial" w:cs="Arial"/>
            <w:rPrChange w:id="203" w:author="Sankaranarayanan S." w:date="2018-06-14T16:10:00Z">
              <w:rPr>
                <w:rFonts w:ascii="Arial" w:hAnsi="Arial" w:cs="Arial"/>
                <w:color w:val="222222"/>
                <w:sz w:val="21"/>
                <w:szCs w:val="21"/>
                <w:shd w:val="clear" w:color="auto" w:fill="FFFFFF"/>
              </w:rPr>
            </w:rPrChange>
          </w:rPr>
          <w:t>MHz.</w:t>
        </w:r>
        <w:proofErr w:type="spellEnd"/>
        <w:r w:rsidRPr="00DA151E">
          <w:rPr>
            <w:rFonts w:ascii="Arial" w:hAnsi="Arial" w:cs="Arial"/>
            <w:rPrChange w:id="204" w:author="Sankaranarayanan S." w:date="2018-06-14T16:10:00Z">
              <w:rPr>
                <w:rFonts w:ascii="Arial" w:hAnsi="Arial" w:cs="Arial"/>
                <w:color w:val="222222"/>
                <w:sz w:val="21"/>
                <w:szCs w:val="21"/>
                <w:shd w:val="clear" w:color="auto" w:fill="FFFFFF"/>
              </w:rPr>
            </w:rPrChange>
          </w:rPr>
          <w:t xml:space="preserve"> The master then selects the slave device with a logic level 0 on the select line. If a waiting period is required, such as for an analog-to-digital conversion, the master must wait for at least that period of time before issuing clock cycles.</w:t>
        </w:r>
      </w:ins>
    </w:p>
    <w:p w14:paraId="48C90A66" w14:textId="1369F89C" w:rsidR="009756D2" w:rsidRDefault="009756D2">
      <w:pPr>
        <w:ind w:left="1440"/>
        <w:jc w:val="both"/>
        <w:rPr>
          <w:ins w:id="205" w:author="Sankaranarayanan S." w:date="2018-06-12T17:55:00Z"/>
          <w:rFonts w:ascii="Arial" w:hAnsi="Arial" w:cs="Arial"/>
        </w:rPr>
        <w:pPrChange w:id="206" w:author="Sankaranarayanan S." w:date="2018-06-14T17:45:00Z">
          <w:pPr/>
        </w:pPrChange>
      </w:pPr>
      <w:ins w:id="207" w:author="Sankaranarayanan S." w:date="2018-06-14T16:23:00Z">
        <w:r w:rsidRPr="00C82A29">
          <w:rPr>
            <w:rFonts w:ascii="Arial" w:hAnsi="Arial" w:cs="Arial"/>
            <w:rPrChange w:id="208" w:author="Sankaranarayanan S." w:date="2018-06-14T16:23:00Z">
              <w:rPr>
                <w:rFonts w:ascii="Arial" w:hAnsi="Arial" w:cs="Arial"/>
                <w:color w:val="222222"/>
                <w:sz w:val="21"/>
                <w:szCs w:val="21"/>
                <w:shd w:val="clear" w:color="auto" w:fill="FFFFFF"/>
              </w:rPr>
            </w:rPrChange>
          </w:rPr>
          <w:t>During each SPI clock cycle, a full duplex data transmission occurs. The master sends a bit on the MOSI line and the slave reads it, while the slave sends a bit on the MISO line and the master reads it. This sequence is maintained even when only one-directional data transfer is intended.</w:t>
        </w:r>
      </w:ins>
    </w:p>
    <w:p w14:paraId="33EF963B" w14:textId="17321D27" w:rsidR="00F94166" w:rsidRDefault="00F94166">
      <w:pPr>
        <w:ind w:left="1440"/>
        <w:rPr>
          <w:ins w:id="209" w:author="Sankaranarayanan S." w:date="2018-06-14T17:42:00Z"/>
          <w:rFonts w:ascii="Arial" w:hAnsi="Arial" w:cs="Arial"/>
          <w:b/>
        </w:rPr>
        <w:pPrChange w:id="210" w:author="Sankaranarayanan S." w:date="2018-06-14T17:41:00Z">
          <w:pPr/>
        </w:pPrChange>
      </w:pPr>
      <w:ins w:id="211" w:author="Sankaranarayanan S." w:date="2018-06-14T17:42:00Z">
        <w:r>
          <w:rPr>
            <w:rFonts w:ascii="Arial" w:hAnsi="Arial" w:cs="Arial"/>
            <w:b/>
          </w:rPr>
          <w:t xml:space="preserve">Independent slave </w:t>
        </w:r>
      </w:ins>
      <w:ins w:id="212" w:author="Sankaranarayanan S." w:date="2018-06-14T17:43:00Z">
        <w:r>
          <w:rPr>
            <w:rFonts w:ascii="Arial" w:hAnsi="Arial" w:cs="Arial"/>
            <w:b/>
          </w:rPr>
          <w:t>configuration</w:t>
        </w:r>
      </w:ins>
    </w:p>
    <w:p w14:paraId="3DA63BC4" w14:textId="41C43629" w:rsidR="00F94166" w:rsidRPr="00F94166" w:rsidRDefault="00F94166">
      <w:pPr>
        <w:ind w:left="1440"/>
        <w:jc w:val="both"/>
        <w:rPr>
          <w:ins w:id="213" w:author="Sankaranarayanan S." w:date="2018-06-14T17:42:00Z"/>
          <w:rFonts w:ascii="Arial" w:hAnsi="Arial" w:cs="Arial"/>
          <w:rPrChange w:id="214" w:author="Sankaranarayanan S." w:date="2018-06-14T17:43:00Z">
            <w:rPr>
              <w:ins w:id="215" w:author="Sankaranarayanan S." w:date="2018-06-14T17:42:00Z"/>
              <w:rFonts w:ascii="Arial" w:hAnsi="Arial" w:cs="Arial"/>
              <w:b/>
            </w:rPr>
          </w:rPrChange>
        </w:rPr>
        <w:pPrChange w:id="216" w:author="Sankaranarayanan S." w:date="2018-06-14T17:45:00Z">
          <w:pPr/>
        </w:pPrChange>
      </w:pPr>
      <w:ins w:id="217" w:author="Sankaranarayanan S." w:date="2018-06-14T17:43:00Z">
        <w:r w:rsidRPr="00F94166">
          <w:rPr>
            <w:rFonts w:ascii="Arial" w:hAnsi="Arial" w:cs="Arial"/>
            <w:rPrChange w:id="218" w:author="Sankaranarayanan S." w:date="2018-06-14T17:43:00Z">
              <w:rPr>
                <w:rFonts w:ascii="Arial" w:hAnsi="Arial" w:cs="Arial"/>
                <w:color w:val="222222"/>
                <w:sz w:val="21"/>
                <w:szCs w:val="21"/>
                <w:shd w:val="clear" w:color="auto" w:fill="FFFFFF"/>
              </w:rPr>
            </w:rPrChange>
          </w:rPr>
          <w:t>In the independent slave configuration, there is an independent chip select line for each slave. A pull-up resistor between power source and chip select line is highly recommended for each independent device to reduce cross-talk between devices.</w:t>
        </w:r>
        <w:r w:rsidRPr="00F94166">
          <w:rPr>
            <w:rFonts w:ascii="Arial" w:hAnsi="Arial" w:cs="Arial"/>
            <w:rPrChange w:id="219" w:author="Sankaranarayanan S." w:date="2018-06-14T17:43:00Z">
              <w:rPr>
                <w:rFonts w:ascii="Arial" w:hAnsi="Arial" w:cs="Arial"/>
                <w:color w:val="222222"/>
                <w:sz w:val="17"/>
                <w:szCs w:val="17"/>
                <w:shd w:val="clear" w:color="auto" w:fill="FFFFFF"/>
                <w:vertAlign w:val="superscript"/>
              </w:rPr>
            </w:rPrChange>
          </w:rPr>
          <w:fldChar w:fldCharType="begin"/>
        </w:r>
        <w:r w:rsidRPr="00F94166">
          <w:rPr>
            <w:rFonts w:ascii="Arial" w:hAnsi="Arial" w:cs="Arial"/>
            <w:rPrChange w:id="220" w:author="Sankaranarayanan S." w:date="2018-06-14T17:43:00Z">
              <w:rPr>
                <w:rFonts w:ascii="Arial" w:hAnsi="Arial" w:cs="Arial"/>
                <w:color w:val="222222"/>
                <w:sz w:val="17"/>
                <w:szCs w:val="17"/>
                <w:shd w:val="clear" w:color="auto" w:fill="FFFFFF"/>
                <w:vertAlign w:val="superscript"/>
              </w:rPr>
            </w:rPrChange>
          </w:rPr>
          <w:instrText xml:space="preserve"> HYPERLINK "https://en.wikipedia.org/wiki/Serial_Peripheral_Interface_Bus" \l "cite_note-dorkbotSPI-3" </w:instrText>
        </w:r>
        <w:r w:rsidRPr="00F94166">
          <w:rPr>
            <w:rFonts w:ascii="Arial" w:hAnsi="Arial" w:cs="Arial"/>
            <w:rPrChange w:id="221" w:author="Sankaranarayanan S." w:date="2018-06-14T17:43:00Z">
              <w:rPr>
                <w:rFonts w:ascii="Arial" w:hAnsi="Arial" w:cs="Arial"/>
                <w:color w:val="222222"/>
                <w:sz w:val="17"/>
                <w:szCs w:val="17"/>
                <w:shd w:val="clear" w:color="auto" w:fill="FFFFFF"/>
                <w:vertAlign w:val="superscript"/>
              </w:rPr>
            </w:rPrChange>
          </w:rPr>
          <w:fldChar w:fldCharType="separate"/>
        </w:r>
        <w:r w:rsidRPr="00F94166">
          <w:rPr>
            <w:rPrChange w:id="222" w:author="Sankaranarayanan S." w:date="2018-06-14T17:43:00Z">
              <w:rPr>
                <w:rStyle w:val="Hyperlink"/>
                <w:rFonts w:ascii="Arial" w:hAnsi="Arial" w:cs="Arial"/>
                <w:color w:val="0B0080"/>
                <w:sz w:val="17"/>
                <w:szCs w:val="17"/>
                <w:u w:val="none"/>
                <w:shd w:val="clear" w:color="auto" w:fill="FFFFFF"/>
                <w:vertAlign w:val="superscript"/>
              </w:rPr>
            </w:rPrChange>
          </w:rPr>
          <w:t>[3]</w:t>
        </w:r>
        <w:r w:rsidRPr="00F94166">
          <w:rPr>
            <w:rFonts w:ascii="Arial" w:hAnsi="Arial" w:cs="Arial"/>
            <w:rPrChange w:id="223" w:author="Sankaranarayanan S." w:date="2018-06-14T17:43:00Z">
              <w:rPr>
                <w:rFonts w:ascii="Arial" w:hAnsi="Arial" w:cs="Arial"/>
                <w:color w:val="222222"/>
                <w:sz w:val="17"/>
                <w:szCs w:val="17"/>
                <w:shd w:val="clear" w:color="auto" w:fill="FFFFFF"/>
                <w:vertAlign w:val="superscript"/>
              </w:rPr>
            </w:rPrChange>
          </w:rPr>
          <w:fldChar w:fldCharType="end"/>
        </w:r>
        <w:r w:rsidRPr="00F94166">
          <w:rPr>
            <w:rFonts w:ascii="Arial" w:hAnsi="Arial" w:cs="Arial"/>
            <w:rPrChange w:id="224" w:author="Sankaranarayanan S." w:date="2018-06-14T17:43:00Z">
              <w:rPr>
                <w:rFonts w:ascii="Arial" w:hAnsi="Arial" w:cs="Arial"/>
                <w:color w:val="222222"/>
                <w:sz w:val="21"/>
                <w:szCs w:val="21"/>
                <w:shd w:val="clear" w:color="auto" w:fill="FFFFFF"/>
              </w:rPr>
            </w:rPrChange>
          </w:rPr>
          <w:t> This is the way SPI is normally used. Since the MISO pins of the slaves are connected together, they are required to be tri-state pins (high, low or high-impedance).</w:t>
        </w:r>
      </w:ins>
    </w:p>
    <w:p w14:paraId="16228B0C" w14:textId="77777777" w:rsidR="00A522C8" w:rsidRDefault="00A522C8">
      <w:pPr>
        <w:ind w:left="1440"/>
        <w:rPr>
          <w:ins w:id="225" w:author="Sankaranarayanan S." w:date="2018-06-14T17:46:00Z"/>
          <w:rFonts w:ascii="Arial" w:hAnsi="Arial" w:cs="Arial"/>
          <w:b/>
        </w:rPr>
        <w:pPrChange w:id="226" w:author="Sankaranarayanan S." w:date="2018-06-14T17:41:00Z">
          <w:pPr/>
        </w:pPrChange>
      </w:pPr>
    </w:p>
    <w:p w14:paraId="459CE497" w14:textId="52DADDA6" w:rsidR="006A5CF1" w:rsidRDefault="006A5CF1">
      <w:pPr>
        <w:ind w:left="1440"/>
        <w:rPr>
          <w:ins w:id="227" w:author="Sankaranarayanan S." w:date="2018-06-14T17:43:00Z"/>
          <w:rFonts w:ascii="Arial" w:hAnsi="Arial" w:cs="Arial"/>
          <w:b/>
        </w:rPr>
        <w:pPrChange w:id="228" w:author="Sankaranarayanan S." w:date="2018-06-14T17:41:00Z">
          <w:pPr/>
        </w:pPrChange>
      </w:pPr>
      <w:ins w:id="229" w:author="Sankaranarayanan S." w:date="2018-06-14T17:43:00Z">
        <w:r>
          <w:rPr>
            <w:rFonts w:ascii="Arial" w:hAnsi="Arial" w:cs="Arial"/>
            <w:b/>
          </w:rPr>
          <w:t>Daisy chain configuration</w:t>
        </w:r>
      </w:ins>
    </w:p>
    <w:p w14:paraId="1D4F2057" w14:textId="4FEE6C06" w:rsidR="00193ED8" w:rsidRPr="00193ED8" w:rsidRDefault="00193ED8">
      <w:pPr>
        <w:ind w:left="1440"/>
        <w:jc w:val="both"/>
        <w:rPr>
          <w:ins w:id="230" w:author="Sankaranarayanan S." w:date="2018-06-14T17:44:00Z"/>
          <w:rFonts w:ascii="Arial" w:hAnsi="Arial" w:cs="Arial"/>
          <w:rPrChange w:id="231" w:author="Sankaranarayanan S." w:date="2018-06-14T17:44:00Z">
            <w:rPr>
              <w:ins w:id="232" w:author="Sankaranarayanan S." w:date="2018-06-14T17:44:00Z"/>
              <w:rFonts w:ascii="Arial" w:hAnsi="Arial" w:cs="Arial"/>
              <w:color w:val="222222"/>
              <w:sz w:val="21"/>
              <w:szCs w:val="21"/>
              <w:shd w:val="clear" w:color="auto" w:fill="FFFFFF"/>
            </w:rPr>
          </w:rPrChange>
        </w:rPr>
        <w:pPrChange w:id="233" w:author="Sankaranarayanan S." w:date="2018-06-14T17:45:00Z">
          <w:pPr/>
        </w:pPrChange>
      </w:pPr>
      <w:ins w:id="234" w:author="Sankaranarayanan S." w:date="2018-06-14T17:44:00Z">
        <w:r w:rsidRPr="00193ED8">
          <w:rPr>
            <w:rFonts w:ascii="Arial" w:hAnsi="Arial" w:cs="Arial"/>
            <w:rPrChange w:id="235" w:author="Sankaranarayanan S." w:date="2018-06-14T17:44:00Z">
              <w:rPr>
                <w:rFonts w:ascii="Arial" w:hAnsi="Arial" w:cs="Arial"/>
                <w:color w:val="222222"/>
                <w:sz w:val="21"/>
                <w:szCs w:val="21"/>
                <w:shd w:val="clear" w:color="auto" w:fill="FFFFFF"/>
              </w:rPr>
            </w:rPrChange>
          </w:rPr>
          <w:t>Some products that implement SPI may be connected in a </w:t>
        </w:r>
        <w:r w:rsidRPr="00193ED8">
          <w:rPr>
            <w:rFonts w:ascii="Arial" w:hAnsi="Arial" w:cs="Arial"/>
            <w:rPrChange w:id="236" w:author="Sankaranarayanan S." w:date="2018-06-14T17:44:00Z">
              <w:rPr/>
            </w:rPrChange>
          </w:rPr>
          <w:fldChar w:fldCharType="begin"/>
        </w:r>
        <w:r w:rsidRPr="00193ED8">
          <w:rPr>
            <w:rFonts w:ascii="Arial" w:hAnsi="Arial" w:cs="Arial"/>
            <w:rPrChange w:id="237" w:author="Sankaranarayanan S." w:date="2018-06-14T17:44:00Z">
              <w:rPr/>
            </w:rPrChange>
          </w:rPr>
          <w:instrText xml:space="preserve"> HYPERLINK "https://en.wikipedia.org/wiki/Daisy_chain_(electrical_engineering)" \o "Daisy chain (electrical engineering)" </w:instrText>
        </w:r>
        <w:r w:rsidRPr="00193ED8">
          <w:rPr>
            <w:rFonts w:ascii="Arial" w:hAnsi="Arial" w:cs="Arial"/>
            <w:rPrChange w:id="238" w:author="Sankaranarayanan S." w:date="2018-06-14T17:44:00Z">
              <w:rPr/>
            </w:rPrChange>
          </w:rPr>
          <w:fldChar w:fldCharType="separate"/>
        </w:r>
        <w:r w:rsidRPr="00193ED8">
          <w:rPr>
            <w:rPrChange w:id="239" w:author="Sankaranarayanan S." w:date="2018-06-14T17:45:00Z">
              <w:rPr>
                <w:rStyle w:val="Hyperlink"/>
                <w:rFonts w:ascii="Arial" w:hAnsi="Arial" w:cs="Arial"/>
                <w:color w:val="0B0080"/>
                <w:sz w:val="21"/>
                <w:szCs w:val="21"/>
                <w:u w:val="none"/>
                <w:shd w:val="clear" w:color="auto" w:fill="FFFFFF"/>
              </w:rPr>
            </w:rPrChange>
          </w:rPr>
          <w:t xml:space="preserve">daisy </w:t>
        </w:r>
      </w:ins>
      <w:ins w:id="240" w:author="Sankaranarayanan S." w:date="2018-06-14T17:45:00Z">
        <w:r>
          <w:rPr>
            <w:rFonts w:ascii="Arial" w:hAnsi="Arial" w:cs="Arial"/>
          </w:rPr>
          <w:t>c</w:t>
        </w:r>
      </w:ins>
      <w:ins w:id="241" w:author="Sankaranarayanan S." w:date="2018-06-14T17:44:00Z">
        <w:r w:rsidRPr="00193ED8">
          <w:rPr>
            <w:rPrChange w:id="242" w:author="Sankaranarayanan S." w:date="2018-06-14T17:45:00Z">
              <w:rPr>
                <w:rStyle w:val="Hyperlink"/>
                <w:rFonts w:ascii="Arial" w:hAnsi="Arial" w:cs="Arial"/>
                <w:color w:val="0B0080"/>
                <w:sz w:val="21"/>
                <w:szCs w:val="21"/>
                <w:u w:val="none"/>
                <w:shd w:val="clear" w:color="auto" w:fill="FFFFFF"/>
              </w:rPr>
            </w:rPrChange>
          </w:rPr>
          <w:t>hain</w:t>
        </w:r>
        <w:r w:rsidRPr="00193ED8">
          <w:rPr>
            <w:rFonts w:ascii="Arial" w:hAnsi="Arial" w:cs="Arial"/>
            <w:rPrChange w:id="243" w:author="Sankaranarayanan S." w:date="2018-06-14T17:44:00Z">
              <w:rPr/>
            </w:rPrChange>
          </w:rPr>
          <w:fldChar w:fldCharType="end"/>
        </w:r>
        <w:r w:rsidRPr="00193ED8">
          <w:rPr>
            <w:rFonts w:ascii="Arial" w:hAnsi="Arial" w:cs="Arial"/>
            <w:rPrChange w:id="244" w:author="Sankaranarayanan S." w:date="2018-06-14T17:44:00Z">
              <w:rPr>
                <w:rFonts w:ascii="Arial" w:hAnsi="Arial" w:cs="Arial"/>
                <w:color w:val="222222"/>
                <w:sz w:val="21"/>
                <w:szCs w:val="21"/>
                <w:shd w:val="clear" w:color="auto" w:fill="FFFFFF"/>
              </w:rPr>
            </w:rPrChange>
          </w:rPr>
          <w:t> configuration, the first slave output being connected to the second slave input, etc. The SPI port of each slave is designed to send out during the second group of clock pulses an exact copy of the data it received during the first group of clock pulses.</w:t>
        </w:r>
      </w:ins>
    </w:p>
    <w:p w14:paraId="2EFA494D" w14:textId="66C9215C" w:rsidR="006A5CF1" w:rsidRDefault="00193ED8">
      <w:pPr>
        <w:ind w:left="1440"/>
        <w:jc w:val="both"/>
        <w:rPr>
          <w:ins w:id="245" w:author="Sankaranarayanan S." w:date="2018-06-14T17:47:00Z"/>
          <w:rFonts w:ascii="Arial" w:hAnsi="Arial" w:cs="Arial"/>
        </w:rPr>
        <w:pPrChange w:id="246" w:author="Sankaranarayanan S." w:date="2018-06-14T17:45:00Z">
          <w:pPr/>
        </w:pPrChange>
      </w:pPr>
      <w:ins w:id="247" w:author="Sankaranarayanan S." w:date="2018-06-14T17:44:00Z">
        <w:r w:rsidRPr="00193ED8">
          <w:rPr>
            <w:rFonts w:ascii="Arial" w:hAnsi="Arial" w:cs="Arial"/>
            <w:rPrChange w:id="248" w:author="Sankaranarayanan S." w:date="2018-06-14T17:44:00Z">
              <w:rPr>
                <w:rFonts w:ascii="Arial" w:hAnsi="Arial" w:cs="Arial"/>
                <w:color w:val="222222"/>
                <w:sz w:val="21"/>
                <w:szCs w:val="21"/>
                <w:shd w:val="clear" w:color="auto" w:fill="FFFFFF"/>
              </w:rPr>
            </w:rPrChange>
          </w:rPr>
          <w:t>The whole chain acts as a communication </w:t>
        </w:r>
        <w:r w:rsidRPr="00193ED8">
          <w:rPr>
            <w:rFonts w:ascii="Arial" w:hAnsi="Arial" w:cs="Arial"/>
            <w:rPrChange w:id="249" w:author="Sankaranarayanan S." w:date="2018-06-14T17:44:00Z">
              <w:rPr/>
            </w:rPrChange>
          </w:rPr>
          <w:fldChar w:fldCharType="begin"/>
        </w:r>
        <w:r w:rsidRPr="00193ED8">
          <w:rPr>
            <w:rFonts w:ascii="Arial" w:hAnsi="Arial" w:cs="Arial"/>
            <w:rPrChange w:id="250" w:author="Sankaranarayanan S." w:date="2018-06-14T17:44:00Z">
              <w:rPr/>
            </w:rPrChange>
          </w:rPr>
          <w:instrText xml:space="preserve"> HYPERLINK "https://en.wikipedia.org/wiki/Shift_register" \o "Shift register" </w:instrText>
        </w:r>
        <w:r w:rsidRPr="00193ED8">
          <w:rPr>
            <w:rFonts w:ascii="Arial" w:hAnsi="Arial" w:cs="Arial"/>
            <w:rPrChange w:id="251" w:author="Sankaranarayanan S." w:date="2018-06-14T17:44:00Z">
              <w:rPr/>
            </w:rPrChange>
          </w:rPr>
          <w:fldChar w:fldCharType="separate"/>
        </w:r>
        <w:r w:rsidRPr="00193ED8">
          <w:rPr>
            <w:rPrChange w:id="252" w:author="Sankaranarayanan S." w:date="2018-06-14T17:44:00Z">
              <w:rPr>
                <w:rStyle w:val="Hyperlink"/>
                <w:rFonts w:ascii="Arial" w:hAnsi="Arial" w:cs="Arial"/>
                <w:color w:val="0B0080"/>
                <w:sz w:val="21"/>
                <w:szCs w:val="21"/>
                <w:u w:val="none"/>
                <w:shd w:val="clear" w:color="auto" w:fill="FFFFFF"/>
              </w:rPr>
            </w:rPrChange>
          </w:rPr>
          <w:t>shift register</w:t>
        </w:r>
        <w:r w:rsidRPr="00193ED8">
          <w:rPr>
            <w:rFonts w:ascii="Arial" w:hAnsi="Arial" w:cs="Arial"/>
            <w:rPrChange w:id="253" w:author="Sankaranarayanan S." w:date="2018-06-14T17:44:00Z">
              <w:rPr/>
            </w:rPrChange>
          </w:rPr>
          <w:fldChar w:fldCharType="end"/>
        </w:r>
        <w:r w:rsidRPr="00193ED8">
          <w:rPr>
            <w:rFonts w:ascii="Arial" w:hAnsi="Arial" w:cs="Arial"/>
            <w:rPrChange w:id="254" w:author="Sankaranarayanan S." w:date="2018-06-14T17:44:00Z">
              <w:rPr>
                <w:rFonts w:ascii="Arial" w:hAnsi="Arial" w:cs="Arial"/>
                <w:color w:val="222222"/>
                <w:sz w:val="21"/>
                <w:szCs w:val="21"/>
                <w:shd w:val="clear" w:color="auto" w:fill="FFFFFF"/>
              </w:rPr>
            </w:rPrChange>
          </w:rPr>
          <w:t>; daisy chaining is often done with shift registers to provide a bank of inputs or outputs through SPI. Each slave copies input to output in the next clock cycle until active low SS line goes high. Such a feature only requires a single SS line from the master, rather than a separate SS line for each slave.</w:t>
        </w:r>
        <w:r w:rsidRPr="00193ED8">
          <w:rPr>
            <w:rFonts w:ascii="Arial" w:hAnsi="Arial" w:cs="Arial"/>
          </w:rPr>
          <w:t xml:space="preserve"> </w:t>
        </w:r>
      </w:ins>
    </w:p>
    <w:p w14:paraId="463D1996" w14:textId="3B5DD6D5" w:rsidR="00A522C8" w:rsidRPr="00193ED8" w:rsidRDefault="00B43107">
      <w:pPr>
        <w:ind w:left="1440"/>
        <w:jc w:val="both"/>
        <w:rPr>
          <w:ins w:id="255" w:author="Sankaranarayanan S." w:date="2018-06-14T17:43:00Z"/>
          <w:rFonts w:ascii="Arial" w:hAnsi="Arial" w:cs="Arial"/>
          <w:rPrChange w:id="256" w:author="Sankaranarayanan S." w:date="2018-06-14T17:44:00Z">
            <w:rPr>
              <w:ins w:id="257" w:author="Sankaranarayanan S." w:date="2018-06-14T17:43:00Z"/>
              <w:rFonts w:ascii="Arial" w:hAnsi="Arial" w:cs="Arial"/>
              <w:b/>
            </w:rPr>
          </w:rPrChange>
        </w:rPr>
        <w:pPrChange w:id="258" w:author="Sankaranarayanan S." w:date="2018-06-14T17:45:00Z">
          <w:pPr/>
        </w:pPrChange>
      </w:pPr>
      <w:ins w:id="259" w:author="Sankaranarayanan S." w:date="2018-06-14T17:47:00Z">
        <w:r>
          <w:rPr>
            <w:noProof/>
          </w:rPr>
          <w:drawing>
            <wp:inline distT="0" distB="0" distL="0" distR="0" wp14:anchorId="69EFC951" wp14:editId="659EBDF9">
              <wp:extent cx="2790825" cy="2012315"/>
              <wp:effectExtent l="0" t="0" r="0" b="0"/>
              <wp:docPr id="5" name="Picture 5" descr="https://upload.wikimedia.org/wikipedia/commons/thumb/9/97/SPI_three_slaves_daisy_chained.svg/350px-SPI_three_slaves_daisy_chain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7/SPI_three_slaves_daisy_chained.svg/350px-SPI_three_slaves_daisy_chained.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7863" cy="2024600"/>
                      </a:xfrm>
                      <a:prstGeom prst="rect">
                        <a:avLst/>
                      </a:prstGeom>
                      <a:noFill/>
                      <a:ln>
                        <a:noFill/>
                      </a:ln>
                    </pic:spPr>
                  </pic:pic>
                </a:graphicData>
              </a:graphic>
            </wp:inline>
          </w:drawing>
        </w:r>
      </w:ins>
    </w:p>
    <w:p w14:paraId="5206F43D" w14:textId="77777777" w:rsidR="007225D3" w:rsidRDefault="007225D3">
      <w:pPr>
        <w:ind w:left="1440"/>
        <w:rPr>
          <w:ins w:id="260" w:author="Sankaranarayanan S." w:date="2018-06-20T17:47:00Z"/>
          <w:rFonts w:ascii="Arial" w:hAnsi="Arial" w:cs="Arial"/>
          <w:b/>
        </w:rPr>
        <w:pPrChange w:id="261" w:author="Sankaranarayanan S." w:date="2018-06-14T17:41:00Z">
          <w:pPr/>
        </w:pPrChange>
      </w:pPr>
    </w:p>
    <w:p w14:paraId="33653738" w14:textId="4D041E35" w:rsidR="007C34E8" w:rsidRPr="007C34E8" w:rsidRDefault="007C34E8">
      <w:pPr>
        <w:ind w:left="1440"/>
        <w:rPr>
          <w:ins w:id="262" w:author="Sankaranarayanan S." w:date="2018-06-14T17:41:00Z"/>
          <w:rFonts w:ascii="Arial" w:hAnsi="Arial" w:cs="Arial"/>
          <w:b/>
          <w:rPrChange w:id="263" w:author="Sankaranarayanan S." w:date="2018-06-14T17:41:00Z">
            <w:rPr>
              <w:ins w:id="264" w:author="Sankaranarayanan S." w:date="2018-06-14T17:41:00Z"/>
              <w:rFonts w:ascii="Arial" w:hAnsi="Arial" w:cs="Arial"/>
            </w:rPr>
          </w:rPrChange>
        </w:rPr>
        <w:pPrChange w:id="265" w:author="Sankaranarayanan S." w:date="2018-06-14T17:41:00Z">
          <w:pPr/>
        </w:pPrChange>
      </w:pPr>
      <w:ins w:id="266" w:author="Sankaranarayanan S." w:date="2018-06-14T17:41:00Z">
        <w:r w:rsidRPr="007C34E8">
          <w:rPr>
            <w:rFonts w:ascii="Arial" w:hAnsi="Arial" w:cs="Arial"/>
            <w:b/>
            <w:rPrChange w:id="267" w:author="Sankaranarayanan S." w:date="2018-06-14T17:41:00Z">
              <w:rPr>
                <w:rFonts w:ascii="Arial" w:hAnsi="Arial" w:cs="Arial"/>
              </w:rPr>
            </w:rPrChange>
          </w:rPr>
          <w:lastRenderedPageBreak/>
          <w:t>Transfer Mode</w:t>
        </w:r>
      </w:ins>
    </w:p>
    <w:p w14:paraId="08B30BC6" w14:textId="7D25EF96" w:rsidR="00854D13" w:rsidRDefault="007C34E8">
      <w:pPr>
        <w:ind w:left="1440"/>
        <w:rPr>
          <w:ins w:id="268" w:author="Sankaranarayanan S." w:date="2018-06-20T18:05:00Z"/>
          <w:rFonts w:ascii="Arial" w:hAnsi="Arial" w:cs="Arial"/>
        </w:rPr>
        <w:pPrChange w:id="269" w:author="Sankaranarayanan S." w:date="2018-06-14T17:41:00Z">
          <w:pPr/>
        </w:pPrChange>
      </w:pPr>
      <w:ins w:id="270" w:author="Sankaranarayanan S." w:date="2018-06-14T17:41:00Z">
        <w:r w:rsidRPr="007C34E8">
          <w:rPr>
            <w:rFonts w:ascii="Arial" w:hAnsi="Arial" w:cs="Arial"/>
            <w:rPrChange w:id="271" w:author="Sankaranarayanan S." w:date="2018-06-14T17:41:00Z">
              <w:rPr>
                <w:rFonts w:ascii="Arial" w:hAnsi="Arial" w:cs="Arial"/>
                <w:color w:val="222222"/>
                <w:sz w:val="21"/>
                <w:szCs w:val="21"/>
                <w:shd w:val="clear" w:color="auto" w:fill="FFFFFF"/>
              </w:rPr>
            </w:rPrChange>
          </w:rPr>
          <w:t>SPI devices sometimes use another signal line to send an interrupt signal to a host CPU. Examples include pen-down interrupts from touchscreen sensors, thermal limit alerts from temperature sensors, alarms issued by real time clock chips, </w:t>
        </w:r>
        <w:r w:rsidRPr="007C34E8">
          <w:rPr>
            <w:rFonts w:ascii="Arial" w:hAnsi="Arial" w:cs="Arial"/>
            <w:rPrChange w:id="272" w:author="Sankaranarayanan S." w:date="2018-06-14T17:41:00Z">
              <w:rPr/>
            </w:rPrChange>
          </w:rPr>
          <w:fldChar w:fldCharType="begin"/>
        </w:r>
        <w:r w:rsidRPr="007C34E8">
          <w:rPr>
            <w:rFonts w:ascii="Arial" w:hAnsi="Arial" w:cs="Arial"/>
            <w:rPrChange w:id="273" w:author="Sankaranarayanan S." w:date="2018-06-14T17:41:00Z">
              <w:rPr/>
            </w:rPrChange>
          </w:rPr>
          <w:instrText xml:space="preserve"> HYPERLINK "https://en.wikipedia.org/wiki/Secure_Digital" \l "SDIO" \o "Secure Digital" </w:instrText>
        </w:r>
        <w:r w:rsidRPr="007C34E8">
          <w:rPr>
            <w:rFonts w:ascii="Arial" w:hAnsi="Arial" w:cs="Arial"/>
            <w:rPrChange w:id="274" w:author="Sankaranarayanan S." w:date="2018-06-14T17:41:00Z">
              <w:rPr/>
            </w:rPrChange>
          </w:rPr>
          <w:fldChar w:fldCharType="separate"/>
        </w:r>
        <w:r w:rsidRPr="007C34E8">
          <w:rPr>
            <w:rPrChange w:id="275" w:author="Sankaranarayanan S." w:date="2018-06-14T17:41:00Z">
              <w:rPr>
                <w:rStyle w:val="Hyperlink"/>
                <w:rFonts w:ascii="Arial" w:hAnsi="Arial" w:cs="Arial"/>
                <w:color w:val="0B0080"/>
                <w:sz w:val="21"/>
                <w:szCs w:val="21"/>
                <w:u w:val="none"/>
                <w:shd w:val="clear" w:color="auto" w:fill="FFFFFF"/>
              </w:rPr>
            </w:rPrChange>
          </w:rPr>
          <w:t>SDIO</w:t>
        </w:r>
        <w:r w:rsidRPr="007C34E8">
          <w:rPr>
            <w:rFonts w:ascii="Arial" w:hAnsi="Arial" w:cs="Arial"/>
            <w:rPrChange w:id="276" w:author="Sankaranarayanan S." w:date="2018-06-14T17:41:00Z">
              <w:rPr/>
            </w:rPrChange>
          </w:rPr>
          <w:fldChar w:fldCharType="end"/>
        </w:r>
        <w:r w:rsidRPr="007C34E8">
          <w:rPr>
            <w:rFonts w:ascii="Arial" w:hAnsi="Arial" w:cs="Arial"/>
            <w:rPrChange w:id="277" w:author="Sankaranarayanan S." w:date="2018-06-14T17:41:00Z">
              <w:rPr>
                <w:rFonts w:ascii="Arial" w:hAnsi="Arial" w:cs="Arial"/>
                <w:color w:val="222222"/>
                <w:sz w:val="21"/>
                <w:szCs w:val="21"/>
                <w:shd w:val="clear" w:color="auto" w:fill="FFFFFF"/>
              </w:rPr>
            </w:rPrChange>
          </w:rPr>
          <w:t>,</w:t>
        </w:r>
        <w:r w:rsidRPr="007C34E8">
          <w:rPr>
            <w:rFonts w:ascii="Arial" w:hAnsi="Arial" w:cs="Arial"/>
            <w:rPrChange w:id="278" w:author="Sankaranarayanan S." w:date="2018-06-14T17:41:00Z">
              <w:rPr>
                <w:rFonts w:ascii="Arial" w:hAnsi="Arial" w:cs="Arial"/>
                <w:color w:val="222222"/>
                <w:sz w:val="17"/>
                <w:szCs w:val="17"/>
                <w:shd w:val="clear" w:color="auto" w:fill="FFFFFF"/>
                <w:vertAlign w:val="superscript"/>
              </w:rPr>
            </w:rPrChange>
          </w:rPr>
          <w:fldChar w:fldCharType="begin"/>
        </w:r>
        <w:r w:rsidRPr="007C34E8">
          <w:rPr>
            <w:rFonts w:ascii="Arial" w:hAnsi="Arial" w:cs="Arial"/>
            <w:rPrChange w:id="279" w:author="Sankaranarayanan S." w:date="2018-06-14T17:41:00Z">
              <w:rPr>
                <w:rFonts w:ascii="Arial" w:hAnsi="Arial" w:cs="Arial"/>
                <w:color w:val="222222"/>
                <w:sz w:val="17"/>
                <w:szCs w:val="17"/>
                <w:shd w:val="clear" w:color="auto" w:fill="FFFFFF"/>
                <w:vertAlign w:val="superscript"/>
              </w:rPr>
            </w:rPrChange>
          </w:rPr>
          <w:instrText xml:space="preserve"> HYPERLINK "https://en.wikipedia.org/wiki/Serial_Peripheral_Interface_Bus" \l "cite_note-3wireSDI-6" </w:instrText>
        </w:r>
        <w:r w:rsidRPr="007C34E8">
          <w:rPr>
            <w:rFonts w:ascii="Arial" w:hAnsi="Arial" w:cs="Arial"/>
            <w:rPrChange w:id="280" w:author="Sankaranarayanan S." w:date="2018-06-14T17:41:00Z">
              <w:rPr>
                <w:rFonts w:ascii="Arial" w:hAnsi="Arial" w:cs="Arial"/>
                <w:color w:val="222222"/>
                <w:sz w:val="17"/>
                <w:szCs w:val="17"/>
                <w:shd w:val="clear" w:color="auto" w:fill="FFFFFF"/>
                <w:vertAlign w:val="superscript"/>
              </w:rPr>
            </w:rPrChange>
          </w:rPr>
          <w:fldChar w:fldCharType="separate"/>
        </w:r>
        <w:r w:rsidRPr="007C34E8">
          <w:rPr>
            <w:rPrChange w:id="281" w:author="Sankaranarayanan S." w:date="2018-06-14T17:41:00Z">
              <w:rPr>
                <w:rStyle w:val="Hyperlink"/>
                <w:rFonts w:ascii="Arial" w:hAnsi="Arial" w:cs="Arial"/>
                <w:color w:val="0B0080"/>
                <w:sz w:val="17"/>
                <w:szCs w:val="17"/>
                <w:u w:val="none"/>
                <w:shd w:val="clear" w:color="auto" w:fill="FFFFFF"/>
                <w:vertAlign w:val="superscript"/>
              </w:rPr>
            </w:rPrChange>
          </w:rPr>
          <w:t>[6]</w:t>
        </w:r>
        <w:r w:rsidRPr="007C34E8">
          <w:rPr>
            <w:rFonts w:ascii="Arial" w:hAnsi="Arial" w:cs="Arial"/>
            <w:rPrChange w:id="282" w:author="Sankaranarayanan S." w:date="2018-06-14T17:41:00Z">
              <w:rPr>
                <w:rFonts w:ascii="Arial" w:hAnsi="Arial" w:cs="Arial"/>
                <w:color w:val="222222"/>
                <w:sz w:val="17"/>
                <w:szCs w:val="17"/>
                <w:shd w:val="clear" w:color="auto" w:fill="FFFFFF"/>
                <w:vertAlign w:val="superscript"/>
              </w:rPr>
            </w:rPrChange>
          </w:rPr>
          <w:fldChar w:fldCharType="end"/>
        </w:r>
        <w:r w:rsidRPr="007C34E8">
          <w:rPr>
            <w:rFonts w:ascii="Arial" w:hAnsi="Arial" w:cs="Arial"/>
            <w:rPrChange w:id="283" w:author="Sankaranarayanan S." w:date="2018-06-14T17:41:00Z">
              <w:rPr>
                <w:rFonts w:ascii="Arial" w:hAnsi="Arial" w:cs="Arial"/>
                <w:color w:val="222222"/>
                <w:sz w:val="21"/>
                <w:szCs w:val="21"/>
                <w:shd w:val="clear" w:color="auto" w:fill="FFFFFF"/>
              </w:rPr>
            </w:rPrChange>
          </w:rPr>
          <w:t> and headset jack insertions from the sound codec in a cell phone. Interrupts are not covered by the SPI standard; their usage is neither forbidden nor specified by the standard.</w:t>
        </w:r>
      </w:ins>
    </w:p>
    <w:p w14:paraId="243C3F67" w14:textId="36591DDF" w:rsidR="00E941FF" w:rsidRDefault="00E941FF">
      <w:pPr>
        <w:ind w:left="1440"/>
        <w:rPr>
          <w:ins w:id="284" w:author="Sankaranarayanan S." w:date="2018-06-20T18:05:00Z"/>
          <w:rFonts w:ascii="Arial" w:hAnsi="Arial" w:cs="Arial"/>
          <w:b/>
        </w:rPr>
        <w:pPrChange w:id="285" w:author="Sankaranarayanan S." w:date="2018-06-14T17:41:00Z">
          <w:pPr/>
        </w:pPrChange>
      </w:pPr>
      <w:proofErr w:type="spellStart"/>
      <w:ins w:id="286" w:author="Sankaranarayanan S." w:date="2018-06-20T18:05:00Z">
        <w:r w:rsidRPr="00E941FF">
          <w:rPr>
            <w:rFonts w:ascii="Arial" w:hAnsi="Arial" w:cs="Arial"/>
            <w:b/>
            <w:rPrChange w:id="287" w:author="Sankaranarayanan S." w:date="2018-06-20T18:05:00Z">
              <w:rPr>
                <w:rFonts w:ascii="Arial" w:hAnsi="Arial" w:cs="Arial"/>
              </w:rPr>
            </w:rPrChange>
          </w:rPr>
          <w:t>LoopBack</w:t>
        </w:r>
        <w:proofErr w:type="spellEnd"/>
        <w:r w:rsidRPr="00E941FF">
          <w:rPr>
            <w:rFonts w:ascii="Arial" w:hAnsi="Arial" w:cs="Arial"/>
            <w:b/>
            <w:rPrChange w:id="288" w:author="Sankaranarayanan S." w:date="2018-06-20T18:05:00Z">
              <w:rPr>
                <w:rFonts w:ascii="Arial" w:hAnsi="Arial" w:cs="Arial"/>
              </w:rPr>
            </w:rPrChange>
          </w:rPr>
          <w:t xml:space="preserve"> Testing </w:t>
        </w:r>
      </w:ins>
    </w:p>
    <w:p w14:paraId="67F28AE5" w14:textId="0AA4250E" w:rsidR="00E941FF" w:rsidRDefault="00E941FF">
      <w:pPr>
        <w:ind w:left="1440"/>
        <w:rPr>
          <w:ins w:id="289" w:author="Sankaranarayanan S." w:date="2018-06-20T18:07:00Z"/>
          <w:rFonts w:ascii="Arial" w:hAnsi="Arial" w:cs="Arial"/>
        </w:rPr>
        <w:pPrChange w:id="290" w:author="Sankaranarayanan S." w:date="2018-06-14T17:41:00Z">
          <w:pPr/>
        </w:pPrChange>
      </w:pPr>
      <w:ins w:id="291" w:author="Sankaranarayanan S." w:date="2018-06-20T18:05:00Z">
        <w:r>
          <w:rPr>
            <w:rFonts w:ascii="Arial" w:hAnsi="Arial" w:cs="Arial"/>
          </w:rPr>
          <w:t xml:space="preserve">This can be used to test SPI send and receive. Connect a wire </w:t>
        </w:r>
      </w:ins>
      <w:ins w:id="292" w:author="Sankaranarayanan S." w:date="2018-06-20T18:06:00Z">
        <w:r>
          <w:rPr>
            <w:rFonts w:ascii="Arial" w:hAnsi="Arial" w:cs="Arial"/>
          </w:rPr>
          <w:t xml:space="preserve">between MOSI and MISO. It does not test CE0 CE1. Download source code from this path </w:t>
        </w:r>
      </w:ins>
      <w:ins w:id="293" w:author="Sankaranarayanan S." w:date="2018-06-20T18:07:00Z">
        <w:r>
          <w:rPr>
            <w:rFonts w:ascii="Arial" w:hAnsi="Arial" w:cs="Arial"/>
          </w:rPr>
          <w:t>“</w:t>
        </w:r>
        <w:r>
          <w:rPr>
            <w:rFonts w:ascii="Arial" w:hAnsi="Arial" w:cs="Arial"/>
          </w:rPr>
          <w:fldChar w:fldCharType="begin"/>
        </w:r>
        <w:r>
          <w:rPr>
            <w:rFonts w:ascii="Arial" w:hAnsi="Arial" w:cs="Arial"/>
          </w:rPr>
          <w:instrText xml:space="preserve"> HYPERLINK "</w:instrText>
        </w:r>
        <w:r w:rsidRPr="00E941FF">
          <w:rPr>
            <w:rFonts w:ascii="Arial" w:hAnsi="Arial" w:cs="Arial"/>
            <w:rPrChange w:id="294" w:author="Sankaranarayanan S." w:date="2018-06-20T18:07:00Z">
              <w:rPr>
                <w:rStyle w:val="HTMLCode"/>
                <w:rFonts w:eastAsiaTheme="minorHAnsi"/>
                <w:color w:val="222222"/>
                <w:lang w:val="en-GB"/>
              </w:rPr>
            </w:rPrChange>
          </w:rPr>
          <w:instrText>https</w:instrText>
        </w:r>
        <w:r w:rsidRPr="00E941FF">
          <w:rPr>
            <w:rFonts w:ascii="Arial" w:hAnsi="Arial" w:cs="Arial"/>
            <w:rPrChange w:id="295" w:author="Sankaranarayanan S." w:date="2018-06-20T18:07:00Z">
              <w:rPr>
                <w:rStyle w:val="token"/>
                <w:color w:val="222222"/>
                <w:lang w:val="en-GB"/>
              </w:rPr>
            </w:rPrChange>
          </w:rPr>
          <w:instrText>://</w:instrText>
        </w:r>
        <w:r w:rsidRPr="00E941FF">
          <w:rPr>
            <w:rFonts w:ascii="Arial" w:hAnsi="Arial" w:cs="Arial"/>
            <w:rPrChange w:id="296" w:author="Sankaranarayanan S." w:date="2018-06-20T18:07:00Z">
              <w:rPr>
                <w:rStyle w:val="HTMLCode"/>
                <w:rFonts w:eastAsiaTheme="minorHAnsi"/>
                <w:color w:val="222222"/>
                <w:lang w:val="en-GB"/>
              </w:rPr>
            </w:rPrChange>
          </w:rPr>
          <w:instrText>raw</w:instrText>
        </w:r>
        <w:r w:rsidRPr="00E941FF">
          <w:rPr>
            <w:rFonts w:ascii="Arial" w:hAnsi="Arial" w:cs="Arial"/>
            <w:rPrChange w:id="297" w:author="Sankaranarayanan S." w:date="2018-06-20T18:07:00Z">
              <w:rPr>
                <w:rStyle w:val="token"/>
                <w:color w:val="222222"/>
                <w:lang w:val="en-GB"/>
              </w:rPr>
            </w:rPrChange>
          </w:rPr>
          <w:instrText>.</w:instrText>
        </w:r>
        <w:r w:rsidRPr="00E941FF">
          <w:rPr>
            <w:rFonts w:ascii="Arial" w:hAnsi="Arial" w:cs="Arial"/>
            <w:rPrChange w:id="298" w:author="Sankaranarayanan S." w:date="2018-06-20T18:07:00Z">
              <w:rPr>
                <w:rStyle w:val="HTMLCode"/>
                <w:rFonts w:eastAsiaTheme="minorHAnsi"/>
                <w:color w:val="222222"/>
                <w:lang w:val="en-GB"/>
              </w:rPr>
            </w:rPrChange>
          </w:rPr>
          <w:instrText>githubusercontent</w:instrText>
        </w:r>
        <w:r w:rsidRPr="00E941FF">
          <w:rPr>
            <w:rFonts w:ascii="Arial" w:hAnsi="Arial" w:cs="Arial"/>
            <w:rPrChange w:id="299" w:author="Sankaranarayanan S." w:date="2018-06-20T18:07:00Z">
              <w:rPr>
                <w:rStyle w:val="token"/>
                <w:color w:val="222222"/>
                <w:lang w:val="en-GB"/>
              </w:rPr>
            </w:rPrChange>
          </w:rPr>
          <w:instrText>.</w:instrText>
        </w:r>
        <w:r w:rsidRPr="00E941FF">
          <w:rPr>
            <w:rFonts w:ascii="Arial" w:hAnsi="Arial" w:cs="Arial"/>
            <w:rPrChange w:id="300" w:author="Sankaranarayanan S." w:date="2018-06-20T18:07:00Z">
              <w:rPr>
                <w:rStyle w:val="HTMLCode"/>
                <w:rFonts w:eastAsiaTheme="minorHAnsi"/>
                <w:color w:val="222222"/>
                <w:lang w:val="en-GB"/>
              </w:rPr>
            </w:rPrChange>
          </w:rPr>
          <w:instrText>com</w:instrText>
        </w:r>
        <w:r w:rsidRPr="00E941FF">
          <w:rPr>
            <w:rFonts w:ascii="Arial" w:hAnsi="Arial" w:cs="Arial"/>
            <w:rPrChange w:id="301" w:author="Sankaranarayanan S." w:date="2018-06-20T18:07:00Z">
              <w:rPr>
                <w:rStyle w:val="token"/>
                <w:color w:val="222222"/>
                <w:lang w:val="en-GB"/>
              </w:rPr>
            </w:rPrChange>
          </w:rPr>
          <w:instrText>/</w:instrText>
        </w:r>
        <w:r w:rsidRPr="00E941FF">
          <w:rPr>
            <w:rFonts w:ascii="Arial" w:hAnsi="Arial" w:cs="Arial"/>
            <w:rPrChange w:id="302" w:author="Sankaranarayanan S." w:date="2018-06-20T18:07:00Z">
              <w:rPr>
                <w:rStyle w:val="HTMLCode"/>
                <w:rFonts w:eastAsiaTheme="minorHAnsi"/>
                <w:color w:val="222222"/>
                <w:lang w:val="en-GB"/>
              </w:rPr>
            </w:rPrChange>
          </w:rPr>
          <w:instrText>raspberrypi</w:instrText>
        </w:r>
        <w:r w:rsidRPr="00E941FF">
          <w:rPr>
            <w:rFonts w:ascii="Arial" w:hAnsi="Arial" w:cs="Arial"/>
            <w:rPrChange w:id="303" w:author="Sankaranarayanan S." w:date="2018-06-20T18:07:00Z">
              <w:rPr>
                <w:rStyle w:val="token"/>
                <w:color w:val="222222"/>
                <w:lang w:val="en-GB"/>
              </w:rPr>
            </w:rPrChange>
          </w:rPr>
          <w:instrText>/</w:instrText>
        </w:r>
        <w:r w:rsidRPr="00E941FF">
          <w:rPr>
            <w:rFonts w:ascii="Arial" w:hAnsi="Arial" w:cs="Arial"/>
            <w:rPrChange w:id="304" w:author="Sankaranarayanan S." w:date="2018-06-20T18:07:00Z">
              <w:rPr>
                <w:rStyle w:val="HTMLCode"/>
                <w:rFonts w:eastAsiaTheme="minorHAnsi"/>
                <w:color w:val="222222"/>
                <w:lang w:val="en-GB"/>
              </w:rPr>
            </w:rPrChange>
          </w:rPr>
          <w:instrText>linux</w:instrText>
        </w:r>
        <w:r w:rsidRPr="00E941FF">
          <w:rPr>
            <w:rFonts w:ascii="Arial" w:hAnsi="Arial" w:cs="Arial"/>
            <w:rPrChange w:id="305" w:author="Sankaranarayanan S." w:date="2018-06-20T18:07:00Z">
              <w:rPr>
                <w:rStyle w:val="token"/>
                <w:color w:val="222222"/>
                <w:lang w:val="en-GB"/>
              </w:rPr>
            </w:rPrChange>
          </w:rPr>
          <w:instrText>/</w:instrText>
        </w:r>
        <w:r w:rsidRPr="00E941FF">
          <w:rPr>
            <w:rFonts w:ascii="Arial" w:hAnsi="Arial" w:cs="Arial"/>
            <w:rPrChange w:id="306" w:author="Sankaranarayanan S." w:date="2018-06-20T18:07:00Z">
              <w:rPr>
                <w:rStyle w:val="HTMLCode"/>
                <w:rFonts w:eastAsiaTheme="minorHAnsi"/>
                <w:color w:val="222222"/>
                <w:lang w:val="en-GB"/>
              </w:rPr>
            </w:rPrChange>
          </w:rPr>
          <w:instrText>rpi</w:instrText>
        </w:r>
        <w:r w:rsidRPr="00E941FF">
          <w:rPr>
            <w:rFonts w:ascii="Arial" w:hAnsi="Arial" w:cs="Arial"/>
            <w:rPrChange w:id="307" w:author="Sankaranarayanan S." w:date="2018-06-20T18:07:00Z">
              <w:rPr>
                <w:rStyle w:val="token"/>
                <w:color w:val="222222"/>
                <w:lang w:val="en-GB"/>
              </w:rPr>
            </w:rPrChange>
          </w:rPr>
          <w:instrText>-3.10.</w:instrText>
        </w:r>
        <w:r w:rsidRPr="00E941FF">
          <w:rPr>
            <w:rFonts w:ascii="Arial" w:hAnsi="Arial" w:cs="Arial"/>
            <w:rPrChange w:id="308" w:author="Sankaranarayanan S." w:date="2018-06-20T18:07:00Z">
              <w:rPr>
                <w:rStyle w:val="HTMLCode"/>
                <w:rFonts w:eastAsiaTheme="minorHAnsi"/>
                <w:color w:val="222222"/>
                <w:lang w:val="en-GB"/>
              </w:rPr>
            </w:rPrChange>
          </w:rPr>
          <w:instrText>y</w:instrText>
        </w:r>
        <w:r w:rsidRPr="00E941FF">
          <w:rPr>
            <w:rFonts w:ascii="Arial" w:hAnsi="Arial" w:cs="Arial"/>
            <w:rPrChange w:id="309" w:author="Sankaranarayanan S." w:date="2018-06-20T18:07:00Z">
              <w:rPr>
                <w:rStyle w:val="token"/>
                <w:color w:val="222222"/>
                <w:lang w:val="en-GB"/>
              </w:rPr>
            </w:rPrChange>
          </w:rPr>
          <w:instrText>/</w:instrText>
        </w:r>
        <w:r w:rsidRPr="00E941FF">
          <w:rPr>
            <w:rFonts w:ascii="Arial" w:hAnsi="Arial" w:cs="Arial"/>
            <w:rPrChange w:id="310" w:author="Sankaranarayanan S." w:date="2018-06-20T18:07:00Z">
              <w:rPr>
                <w:rStyle w:val="HTMLCode"/>
                <w:rFonts w:eastAsiaTheme="minorHAnsi"/>
                <w:color w:val="222222"/>
                <w:lang w:val="en-GB"/>
              </w:rPr>
            </w:rPrChange>
          </w:rPr>
          <w:instrText>Documentation</w:instrText>
        </w:r>
        <w:r w:rsidRPr="00E941FF">
          <w:rPr>
            <w:rFonts w:ascii="Arial" w:hAnsi="Arial" w:cs="Arial"/>
            <w:rPrChange w:id="311" w:author="Sankaranarayanan S." w:date="2018-06-20T18:07:00Z">
              <w:rPr>
                <w:rStyle w:val="token"/>
                <w:color w:val="222222"/>
                <w:lang w:val="en-GB"/>
              </w:rPr>
            </w:rPrChange>
          </w:rPr>
          <w:instrText>/</w:instrText>
        </w:r>
        <w:r w:rsidRPr="00E941FF">
          <w:rPr>
            <w:rFonts w:ascii="Arial" w:hAnsi="Arial" w:cs="Arial"/>
            <w:rPrChange w:id="312" w:author="Sankaranarayanan S." w:date="2018-06-20T18:07:00Z">
              <w:rPr>
                <w:rStyle w:val="HTMLCode"/>
                <w:rFonts w:eastAsiaTheme="minorHAnsi"/>
                <w:color w:val="222222"/>
                <w:lang w:val="en-GB"/>
              </w:rPr>
            </w:rPrChange>
          </w:rPr>
          <w:instrText>spi</w:instrText>
        </w:r>
        <w:r w:rsidRPr="00E941FF">
          <w:rPr>
            <w:rFonts w:ascii="Arial" w:hAnsi="Arial" w:cs="Arial"/>
            <w:rPrChange w:id="313" w:author="Sankaranarayanan S." w:date="2018-06-20T18:07:00Z">
              <w:rPr>
                <w:rStyle w:val="token"/>
                <w:color w:val="222222"/>
                <w:lang w:val="en-GB"/>
              </w:rPr>
            </w:rPrChange>
          </w:rPr>
          <w:instrText>/</w:instrText>
        </w:r>
        <w:r w:rsidRPr="00E941FF">
          <w:rPr>
            <w:rFonts w:ascii="Arial" w:hAnsi="Arial" w:cs="Arial"/>
            <w:rPrChange w:id="314" w:author="Sankaranarayanan S." w:date="2018-06-20T18:07:00Z">
              <w:rPr>
                <w:rStyle w:val="HTMLCode"/>
                <w:rFonts w:eastAsiaTheme="minorHAnsi"/>
                <w:color w:val="222222"/>
                <w:lang w:val="en-GB"/>
              </w:rPr>
            </w:rPrChange>
          </w:rPr>
          <w:instrText>spidev_test</w:instrText>
        </w:r>
        <w:r w:rsidRPr="00E941FF">
          <w:rPr>
            <w:rFonts w:ascii="Arial" w:hAnsi="Arial" w:cs="Arial"/>
            <w:rPrChange w:id="315" w:author="Sankaranarayanan S." w:date="2018-06-20T18:07:00Z">
              <w:rPr>
                <w:rStyle w:val="token"/>
                <w:color w:val="222222"/>
                <w:lang w:val="en-GB"/>
              </w:rPr>
            </w:rPrChange>
          </w:rPr>
          <w:instrText>.</w:instrText>
        </w:r>
        <w:r w:rsidRPr="00E941FF">
          <w:rPr>
            <w:rFonts w:ascii="Arial" w:hAnsi="Arial" w:cs="Arial"/>
            <w:rPrChange w:id="316" w:author="Sankaranarayanan S." w:date="2018-06-20T18:07:00Z">
              <w:rPr>
                <w:rStyle w:val="HTMLCode"/>
                <w:rFonts w:eastAsiaTheme="minorHAnsi"/>
                <w:color w:val="222222"/>
                <w:lang w:val="en-GB"/>
              </w:rPr>
            </w:rPrChange>
          </w:rPr>
          <w:instrText>c</w:instrText>
        </w:r>
        <w:r>
          <w:rPr>
            <w:rFonts w:ascii="Arial" w:hAnsi="Arial" w:cs="Arial"/>
          </w:rPr>
          <w:instrText xml:space="preserve">" </w:instrText>
        </w:r>
        <w:r>
          <w:rPr>
            <w:rFonts w:ascii="Arial" w:hAnsi="Arial" w:cs="Arial"/>
          </w:rPr>
          <w:fldChar w:fldCharType="separate"/>
        </w:r>
        <w:r w:rsidRPr="00F72F89">
          <w:rPr>
            <w:rStyle w:val="Hyperlink"/>
            <w:rFonts w:ascii="Arial" w:hAnsi="Arial" w:cs="Arial"/>
            <w:rPrChange w:id="317" w:author="Sankaranarayanan S." w:date="2018-06-20T18:07:00Z">
              <w:rPr>
                <w:rStyle w:val="HTMLCode"/>
                <w:rFonts w:eastAsiaTheme="minorHAnsi"/>
                <w:color w:val="222222"/>
                <w:lang w:val="en-GB"/>
              </w:rPr>
            </w:rPrChange>
          </w:rPr>
          <w:t>https</w:t>
        </w:r>
        <w:r w:rsidRPr="00F72F89">
          <w:rPr>
            <w:rStyle w:val="Hyperlink"/>
            <w:rFonts w:ascii="Arial" w:hAnsi="Arial" w:cs="Arial"/>
            <w:rPrChange w:id="318" w:author="Sankaranarayanan S." w:date="2018-06-20T18:07:00Z">
              <w:rPr>
                <w:rStyle w:val="token"/>
                <w:color w:val="222222"/>
                <w:lang w:val="en-GB"/>
              </w:rPr>
            </w:rPrChange>
          </w:rPr>
          <w:t>://</w:t>
        </w:r>
        <w:r w:rsidRPr="00F72F89">
          <w:rPr>
            <w:rStyle w:val="Hyperlink"/>
            <w:rFonts w:ascii="Arial" w:hAnsi="Arial" w:cs="Arial"/>
            <w:rPrChange w:id="319" w:author="Sankaranarayanan S." w:date="2018-06-20T18:07:00Z">
              <w:rPr>
                <w:rStyle w:val="HTMLCode"/>
                <w:rFonts w:eastAsiaTheme="minorHAnsi"/>
                <w:color w:val="222222"/>
                <w:lang w:val="en-GB"/>
              </w:rPr>
            </w:rPrChange>
          </w:rPr>
          <w:t>raw</w:t>
        </w:r>
        <w:r w:rsidRPr="00F72F89">
          <w:rPr>
            <w:rStyle w:val="Hyperlink"/>
            <w:rFonts w:ascii="Arial" w:hAnsi="Arial" w:cs="Arial"/>
            <w:rPrChange w:id="320" w:author="Sankaranarayanan S." w:date="2018-06-20T18:07:00Z">
              <w:rPr>
                <w:rStyle w:val="token"/>
                <w:color w:val="222222"/>
                <w:lang w:val="en-GB"/>
              </w:rPr>
            </w:rPrChange>
          </w:rPr>
          <w:t>.</w:t>
        </w:r>
        <w:r w:rsidRPr="00F72F89">
          <w:rPr>
            <w:rStyle w:val="Hyperlink"/>
            <w:rFonts w:ascii="Arial" w:hAnsi="Arial" w:cs="Arial"/>
            <w:rPrChange w:id="321" w:author="Sankaranarayanan S." w:date="2018-06-20T18:07:00Z">
              <w:rPr>
                <w:rStyle w:val="HTMLCode"/>
                <w:rFonts w:eastAsiaTheme="minorHAnsi"/>
                <w:color w:val="222222"/>
                <w:lang w:val="en-GB"/>
              </w:rPr>
            </w:rPrChange>
          </w:rPr>
          <w:t>githubusercontent</w:t>
        </w:r>
        <w:r w:rsidRPr="00F72F89">
          <w:rPr>
            <w:rStyle w:val="Hyperlink"/>
            <w:rFonts w:ascii="Arial" w:hAnsi="Arial" w:cs="Arial"/>
            <w:rPrChange w:id="322" w:author="Sankaranarayanan S." w:date="2018-06-20T18:07:00Z">
              <w:rPr>
                <w:rStyle w:val="token"/>
                <w:color w:val="222222"/>
                <w:lang w:val="en-GB"/>
              </w:rPr>
            </w:rPrChange>
          </w:rPr>
          <w:t>.</w:t>
        </w:r>
        <w:r w:rsidRPr="00F72F89">
          <w:rPr>
            <w:rStyle w:val="Hyperlink"/>
            <w:rFonts w:ascii="Arial" w:hAnsi="Arial" w:cs="Arial"/>
            <w:rPrChange w:id="323" w:author="Sankaranarayanan S." w:date="2018-06-20T18:07:00Z">
              <w:rPr>
                <w:rStyle w:val="HTMLCode"/>
                <w:rFonts w:eastAsiaTheme="minorHAnsi"/>
                <w:color w:val="222222"/>
                <w:lang w:val="en-GB"/>
              </w:rPr>
            </w:rPrChange>
          </w:rPr>
          <w:t>com</w:t>
        </w:r>
        <w:r w:rsidRPr="00F72F89">
          <w:rPr>
            <w:rStyle w:val="Hyperlink"/>
            <w:rFonts w:ascii="Arial" w:hAnsi="Arial" w:cs="Arial"/>
            <w:rPrChange w:id="324" w:author="Sankaranarayanan S." w:date="2018-06-20T18:07:00Z">
              <w:rPr>
                <w:rStyle w:val="token"/>
                <w:color w:val="222222"/>
                <w:lang w:val="en-GB"/>
              </w:rPr>
            </w:rPrChange>
          </w:rPr>
          <w:t>/</w:t>
        </w:r>
        <w:r w:rsidRPr="00F72F89">
          <w:rPr>
            <w:rStyle w:val="Hyperlink"/>
            <w:rFonts w:ascii="Arial" w:hAnsi="Arial" w:cs="Arial"/>
            <w:rPrChange w:id="325" w:author="Sankaranarayanan S." w:date="2018-06-20T18:07:00Z">
              <w:rPr>
                <w:rStyle w:val="HTMLCode"/>
                <w:rFonts w:eastAsiaTheme="minorHAnsi"/>
                <w:color w:val="222222"/>
                <w:lang w:val="en-GB"/>
              </w:rPr>
            </w:rPrChange>
          </w:rPr>
          <w:t>raspberrypi</w:t>
        </w:r>
        <w:r w:rsidRPr="00F72F89">
          <w:rPr>
            <w:rStyle w:val="Hyperlink"/>
            <w:rFonts w:ascii="Arial" w:hAnsi="Arial" w:cs="Arial"/>
            <w:rPrChange w:id="326" w:author="Sankaranarayanan S." w:date="2018-06-20T18:07:00Z">
              <w:rPr>
                <w:rStyle w:val="token"/>
                <w:color w:val="222222"/>
                <w:lang w:val="en-GB"/>
              </w:rPr>
            </w:rPrChange>
          </w:rPr>
          <w:t>/</w:t>
        </w:r>
        <w:r w:rsidRPr="00F72F89">
          <w:rPr>
            <w:rStyle w:val="Hyperlink"/>
            <w:rFonts w:ascii="Arial" w:hAnsi="Arial" w:cs="Arial"/>
            <w:rPrChange w:id="327" w:author="Sankaranarayanan S." w:date="2018-06-20T18:07:00Z">
              <w:rPr>
                <w:rStyle w:val="HTMLCode"/>
                <w:rFonts w:eastAsiaTheme="minorHAnsi"/>
                <w:color w:val="222222"/>
                <w:lang w:val="en-GB"/>
              </w:rPr>
            </w:rPrChange>
          </w:rPr>
          <w:t>linux</w:t>
        </w:r>
        <w:r w:rsidRPr="00F72F89">
          <w:rPr>
            <w:rStyle w:val="Hyperlink"/>
            <w:rFonts w:ascii="Arial" w:hAnsi="Arial" w:cs="Arial"/>
            <w:rPrChange w:id="328" w:author="Sankaranarayanan S." w:date="2018-06-20T18:07:00Z">
              <w:rPr>
                <w:rStyle w:val="token"/>
                <w:color w:val="222222"/>
                <w:lang w:val="en-GB"/>
              </w:rPr>
            </w:rPrChange>
          </w:rPr>
          <w:t>/</w:t>
        </w:r>
        <w:r w:rsidRPr="00F72F89">
          <w:rPr>
            <w:rStyle w:val="Hyperlink"/>
            <w:rFonts w:ascii="Arial" w:hAnsi="Arial" w:cs="Arial"/>
            <w:rPrChange w:id="329" w:author="Sankaranarayanan S." w:date="2018-06-20T18:07:00Z">
              <w:rPr>
                <w:rStyle w:val="HTMLCode"/>
                <w:rFonts w:eastAsiaTheme="minorHAnsi"/>
                <w:color w:val="222222"/>
                <w:lang w:val="en-GB"/>
              </w:rPr>
            </w:rPrChange>
          </w:rPr>
          <w:t>rpi</w:t>
        </w:r>
        <w:r w:rsidRPr="00F72F89">
          <w:rPr>
            <w:rStyle w:val="Hyperlink"/>
            <w:rFonts w:ascii="Arial" w:hAnsi="Arial" w:cs="Arial"/>
            <w:rPrChange w:id="330" w:author="Sankaranarayanan S." w:date="2018-06-20T18:07:00Z">
              <w:rPr>
                <w:rStyle w:val="token"/>
                <w:color w:val="222222"/>
                <w:lang w:val="en-GB"/>
              </w:rPr>
            </w:rPrChange>
          </w:rPr>
          <w:t>-3.10.</w:t>
        </w:r>
        <w:r w:rsidRPr="00F72F89">
          <w:rPr>
            <w:rStyle w:val="Hyperlink"/>
            <w:rFonts w:ascii="Arial" w:hAnsi="Arial" w:cs="Arial"/>
            <w:rPrChange w:id="331" w:author="Sankaranarayanan S." w:date="2018-06-20T18:07:00Z">
              <w:rPr>
                <w:rStyle w:val="HTMLCode"/>
                <w:rFonts w:eastAsiaTheme="minorHAnsi"/>
                <w:color w:val="222222"/>
                <w:lang w:val="en-GB"/>
              </w:rPr>
            </w:rPrChange>
          </w:rPr>
          <w:t>y</w:t>
        </w:r>
        <w:r w:rsidRPr="00F72F89">
          <w:rPr>
            <w:rStyle w:val="Hyperlink"/>
            <w:rFonts w:ascii="Arial" w:hAnsi="Arial" w:cs="Arial"/>
            <w:rPrChange w:id="332" w:author="Sankaranarayanan S." w:date="2018-06-20T18:07:00Z">
              <w:rPr>
                <w:rStyle w:val="token"/>
                <w:color w:val="222222"/>
                <w:lang w:val="en-GB"/>
              </w:rPr>
            </w:rPrChange>
          </w:rPr>
          <w:t>/</w:t>
        </w:r>
        <w:r w:rsidRPr="00F72F89">
          <w:rPr>
            <w:rStyle w:val="Hyperlink"/>
            <w:rFonts w:ascii="Arial" w:hAnsi="Arial" w:cs="Arial"/>
            <w:rPrChange w:id="333" w:author="Sankaranarayanan S." w:date="2018-06-20T18:07:00Z">
              <w:rPr>
                <w:rStyle w:val="HTMLCode"/>
                <w:rFonts w:eastAsiaTheme="minorHAnsi"/>
                <w:color w:val="222222"/>
                <w:lang w:val="en-GB"/>
              </w:rPr>
            </w:rPrChange>
          </w:rPr>
          <w:t>Documentation</w:t>
        </w:r>
        <w:r w:rsidRPr="00F72F89">
          <w:rPr>
            <w:rStyle w:val="Hyperlink"/>
            <w:rFonts w:ascii="Arial" w:hAnsi="Arial" w:cs="Arial"/>
            <w:rPrChange w:id="334" w:author="Sankaranarayanan S." w:date="2018-06-20T18:07:00Z">
              <w:rPr>
                <w:rStyle w:val="token"/>
                <w:color w:val="222222"/>
                <w:lang w:val="en-GB"/>
              </w:rPr>
            </w:rPrChange>
          </w:rPr>
          <w:t>/</w:t>
        </w:r>
        <w:r w:rsidRPr="00F72F89">
          <w:rPr>
            <w:rStyle w:val="Hyperlink"/>
            <w:rFonts w:ascii="Arial" w:hAnsi="Arial" w:cs="Arial"/>
            <w:rPrChange w:id="335" w:author="Sankaranarayanan S." w:date="2018-06-20T18:07:00Z">
              <w:rPr>
                <w:rStyle w:val="HTMLCode"/>
                <w:rFonts w:eastAsiaTheme="minorHAnsi"/>
                <w:color w:val="222222"/>
                <w:lang w:val="en-GB"/>
              </w:rPr>
            </w:rPrChange>
          </w:rPr>
          <w:t>spi</w:t>
        </w:r>
        <w:r w:rsidRPr="00F72F89">
          <w:rPr>
            <w:rStyle w:val="Hyperlink"/>
            <w:rFonts w:ascii="Arial" w:hAnsi="Arial" w:cs="Arial"/>
            <w:rPrChange w:id="336" w:author="Sankaranarayanan S." w:date="2018-06-20T18:07:00Z">
              <w:rPr>
                <w:rStyle w:val="token"/>
                <w:color w:val="222222"/>
                <w:lang w:val="en-GB"/>
              </w:rPr>
            </w:rPrChange>
          </w:rPr>
          <w:t>/</w:t>
        </w:r>
        <w:r w:rsidRPr="00F72F89">
          <w:rPr>
            <w:rStyle w:val="Hyperlink"/>
            <w:rFonts w:ascii="Arial" w:hAnsi="Arial" w:cs="Arial"/>
            <w:rPrChange w:id="337" w:author="Sankaranarayanan S." w:date="2018-06-20T18:07:00Z">
              <w:rPr>
                <w:rStyle w:val="HTMLCode"/>
                <w:rFonts w:eastAsiaTheme="minorHAnsi"/>
                <w:color w:val="222222"/>
                <w:lang w:val="en-GB"/>
              </w:rPr>
            </w:rPrChange>
          </w:rPr>
          <w:t>spidev_test</w:t>
        </w:r>
        <w:r w:rsidRPr="00F72F89">
          <w:rPr>
            <w:rStyle w:val="Hyperlink"/>
            <w:rFonts w:ascii="Arial" w:hAnsi="Arial" w:cs="Arial"/>
            <w:rPrChange w:id="338" w:author="Sankaranarayanan S." w:date="2018-06-20T18:07:00Z">
              <w:rPr>
                <w:rStyle w:val="token"/>
                <w:color w:val="222222"/>
                <w:lang w:val="en-GB"/>
              </w:rPr>
            </w:rPrChange>
          </w:rPr>
          <w:t>.</w:t>
        </w:r>
        <w:r w:rsidRPr="00F72F89">
          <w:rPr>
            <w:rStyle w:val="Hyperlink"/>
            <w:rFonts w:ascii="Arial" w:hAnsi="Arial" w:cs="Arial"/>
            <w:rPrChange w:id="339" w:author="Sankaranarayanan S." w:date="2018-06-20T18:07:00Z">
              <w:rPr>
                <w:rStyle w:val="HTMLCode"/>
                <w:rFonts w:eastAsiaTheme="minorHAnsi"/>
                <w:color w:val="222222"/>
                <w:lang w:val="en-GB"/>
              </w:rPr>
            </w:rPrChange>
          </w:rPr>
          <w:t>c</w:t>
        </w:r>
        <w:r>
          <w:rPr>
            <w:rFonts w:ascii="Arial" w:hAnsi="Arial" w:cs="Arial"/>
          </w:rPr>
          <w:fldChar w:fldCharType="end"/>
        </w:r>
        <w:r>
          <w:rPr>
            <w:rFonts w:ascii="Arial" w:hAnsi="Arial" w:cs="Arial"/>
          </w:rPr>
          <w:t>”.</w:t>
        </w:r>
      </w:ins>
    </w:p>
    <w:p w14:paraId="29779936" w14:textId="5A7FBA7B" w:rsidR="00647733" w:rsidRDefault="00647733">
      <w:pPr>
        <w:ind w:left="1440"/>
        <w:rPr>
          <w:ins w:id="340" w:author="Sankaranarayanan S." w:date="2018-06-20T18:08:00Z"/>
          <w:rFonts w:ascii="Arial" w:hAnsi="Arial" w:cs="Arial"/>
        </w:rPr>
        <w:pPrChange w:id="341" w:author="Sankaranarayanan S." w:date="2018-06-14T17:41:00Z">
          <w:pPr/>
        </w:pPrChange>
      </w:pPr>
      <w:ins w:id="342" w:author="Sankaranarayanan S." w:date="2018-06-20T18:08:00Z">
        <w:r>
          <w:rPr>
            <w:rFonts w:ascii="Arial" w:hAnsi="Arial" w:cs="Arial"/>
          </w:rPr>
          <w:t>Compile the source code as mentioned below by using GCC,</w:t>
        </w:r>
      </w:ins>
    </w:p>
    <w:p w14:paraId="18C862B7" w14:textId="1EC5ED50" w:rsidR="00647733" w:rsidRPr="00647733" w:rsidRDefault="00647733">
      <w:pPr>
        <w:ind w:left="1440"/>
        <w:rPr>
          <w:ins w:id="343" w:author="Sankaranarayanan S." w:date="2018-06-20T18:09:00Z"/>
          <w:rFonts w:ascii="Courier New" w:hAnsi="Courier New" w:cs="Courier New"/>
          <w:rPrChange w:id="344" w:author="Sankaranarayanan S." w:date="2018-06-20T18:09:00Z">
            <w:rPr>
              <w:ins w:id="345" w:author="Sankaranarayanan S." w:date="2018-06-20T18:09:00Z"/>
              <w:rFonts w:ascii="Arial" w:hAnsi="Arial" w:cs="Arial"/>
            </w:rPr>
          </w:rPrChange>
        </w:rPr>
        <w:pPrChange w:id="346" w:author="Sankaranarayanan S." w:date="2018-06-14T17:41:00Z">
          <w:pPr/>
        </w:pPrChange>
      </w:pPr>
      <w:proofErr w:type="spellStart"/>
      <w:proofErr w:type="gramStart"/>
      <w:ins w:id="347" w:author="Sankaranarayanan S." w:date="2018-06-20T18:08:00Z">
        <w:r w:rsidRPr="00647733">
          <w:rPr>
            <w:rFonts w:ascii="Courier New" w:hAnsi="Courier New" w:cs="Courier New"/>
            <w:rPrChange w:id="348" w:author="Sankaranarayanan S." w:date="2018-06-20T18:09:00Z">
              <w:rPr>
                <w:rFonts w:ascii="Arial" w:hAnsi="Arial" w:cs="Arial"/>
              </w:rPr>
            </w:rPrChange>
          </w:rPr>
          <w:t>gcc</w:t>
        </w:r>
        <w:proofErr w:type="spellEnd"/>
        <w:proofErr w:type="gramEnd"/>
        <w:r w:rsidRPr="00647733">
          <w:rPr>
            <w:rFonts w:ascii="Courier New" w:hAnsi="Courier New" w:cs="Courier New"/>
            <w:rPrChange w:id="349" w:author="Sankaranarayanan S." w:date="2018-06-20T18:09:00Z">
              <w:rPr>
                <w:rFonts w:ascii="Arial" w:hAnsi="Arial" w:cs="Arial"/>
              </w:rPr>
            </w:rPrChange>
          </w:rPr>
          <w:t xml:space="preserve"> –o </w:t>
        </w:r>
        <w:proofErr w:type="spellStart"/>
        <w:r w:rsidRPr="00647733">
          <w:rPr>
            <w:rFonts w:ascii="Courier New" w:hAnsi="Courier New" w:cs="Courier New"/>
            <w:rPrChange w:id="350" w:author="Sankaranarayanan S." w:date="2018-06-20T18:09:00Z">
              <w:rPr>
                <w:rFonts w:ascii="Arial" w:hAnsi="Arial" w:cs="Arial"/>
              </w:rPr>
            </w:rPrChange>
          </w:rPr>
          <w:t>spidev</w:t>
        </w:r>
      </w:ins>
      <w:ins w:id="351" w:author="Sankaranarayanan S." w:date="2018-06-20T18:09:00Z">
        <w:r w:rsidRPr="00647733">
          <w:rPr>
            <w:rFonts w:ascii="Courier New" w:hAnsi="Courier New" w:cs="Courier New"/>
            <w:rPrChange w:id="352" w:author="Sankaranarayanan S." w:date="2018-06-20T18:09:00Z">
              <w:rPr>
                <w:rFonts w:ascii="Arial" w:hAnsi="Arial" w:cs="Arial"/>
              </w:rPr>
            </w:rPrChange>
          </w:rPr>
          <w:t>_</w:t>
        </w:r>
      </w:ins>
      <w:ins w:id="353" w:author="Sankaranarayanan S." w:date="2018-06-20T18:08:00Z">
        <w:r w:rsidRPr="00647733">
          <w:rPr>
            <w:rFonts w:ascii="Courier New" w:hAnsi="Courier New" w:cs="Courier New"/>
            <w:rPrChange w:id="354" w:author="Sankaranarayanan S." w:date="2018-06-20T18:09:00Z">
              <w:rPr>
                <w:rFonts w:ascii="Arial" w:hAnsi="Arial" w:cs="Arial"/>
              </w:rPr>
            </w:rPrChange>
          </w:rPr>
          <w:t>test</w:t>
        </w:r>
      </w:ins>
      <w:proofErr w:type="spellEnd"/>
      <w:ins w:id="355" w:author="Sankaranarayanan S." w:date="2018-06-20T18:09:00Z">
        <w:r w:rsidRPr="00647733">
          <w:rPr>
            <w:rFonts w:ascii="Courier New" w:hAnsi="Courier New" w:cs="Courier New"/>
            <w:rPrChange w:id="356" w:author="Sankaranarayanan S." w:date="2018-06-20T18:09:00Z">
              <w:rPr>
                <w:rFonts w:ascii="Arial" w:hAnsi="Arial" w:cs="Arial"/>
              </w:rPr>
            </w:rPrChange>
          </w:rPr>
          <w:t xml:space="preserve"> </w:t>
        </w:r>
        <w:proofErr w:type="spellStart"/>
        <w:r w:rsidRPr="00647733">
          <w:rPr>
            <w:rFonts w:ascii="Courier New" w:hAnsi="Courier New" w:cs="Courier New"/>
            <w:rPrChange w:id="357" w:author="Sankaranarayanan S." w:date="2018-06-20T18:09:00Z">
              <w:rPr>
                <w:rFonts w:ascii="Arial" w:hAnsi="Arial" w:cs="Arial"/>
              </w:rPr>
            </w:rPrChange>
          </w:rPr>
          <w:t>spidev_test.c</w:t>
        </w:r>
        <w:proofErr w:type="spellEnd"/>
      </w:ins>
    </w:p>
    <w:p w14:paraId="062B336E" w14:textId="77777777" w:rsidR="00647733" w:rsidRPr="00647733" w:rsidRDefault="00647733" w:rsidP="00647733">
      <w:pPr>
        <w:ind w:left="1440"/>
        <w:rPr>
          <w:ins w:id="358" w:author="Sankaranarayanan S." w:date="2018-06-20T18:11:00Z"/>
          <w:rFonts w:ascii="Courier New" w:hAnsi="Courier New" w:cs="Courier New"/>
          <w:rPrChange w:id="359" w:author="Sankaranarayanan S." w:date="2018-06-20T18:11:00Z">
            <w:rPr>
              <w:ins w:id="360" w:author="Sankaranarayanan S." w:date="2018-06-20T18:11:00Z"/>
              <w:rFonts w:ascii="Courier New" w:eastAsia="Times New Roman" w:hAnsi="Courier New" w:cs="Courier New"/>
              <w:color w:val="222222"/>
              <w:sz w:val="20"/>
              <w:szCs w:val="20"/>
              <w:lang w:val="en-GB"/>
            </w:rPr>
          </w:rPrChange>
        </w:rPr>
        <w:pPrChange w:id="361" w:author="Sankaranarayanan S." w:date="2018-06-20T18:11:00Z">
          <w:pPr>
            <w:shd w:val="clear" w:color="auto" w:fill="E6E2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pPr>
        </w:pPrChange>
      </w:pPr>
      <w:proofErr w:type="gramStart"/>
      <w:ins w:id="362" w:author="Sankaranarayanan S." w:date="2018-06-20T18:11:00Z">
        <w:r w:rsidRPr="00647733">
          <w:rPr>
            <w:rFonts w:ascii="Courier New" w:hAnsi="Courier New" w:cs="Courier New"/>
            <w:rPrChange w:id="363" w:author="Sankaranarayanan S." w:date="2018-06-20T18:11:00Z">
              <w:rPr>
                <w:rFonts w:ascii="Courier New" w:eastAsia="Times New Roman" w:hAnsi="Courier New" w:cs="Courier New"/>
                <w:color w:val="222222"/>
                <w:sz w:val="20"/>
                <w:szCs w:val="20"/>
                <w:lang w:val="en-GB"/>
              </w:rPr>
            </w:rPrChange>
          </w:rPr>
          <w:t>./</w:t>
        </w:r>
        <w:proofErr w:type="spellStart"/>
        <w:proofErr w:type="gramEnd"/>
        <w:r w:rsidRPr="00647733">
          <w:rPr>
            <w:rFonts w:ascii="Courier New" w:hAnsi="Courier New" w:cs="Courier New"/>
            <w:rPrChange w:id="364" w:author="Sankaranarayanan S." w:date="2018-06-20T18:11:00Z">
              <w:rPr>
                <w:rFonts w:ascii="Courier New" w:eastAsia="Times New Roman" w:hAnsi="Courier New" w:cs="Courier New"/>
                <w:color w:val="222222"/>
                <w:sz w:val="20"/>
                <w:szCs w:val="20"/>
                <w:lang w:val="en-GB"/>
              </w:rPr>
            </w:rPrChange>
          </w:rPr>
          <w:t>spidev_test</w:t>
        </w:r>
        <w:proofErr w:type="spellEnd"/>
        <w:r w:rsidRPr="00647733">
          <w:rPr>
            <w:rFonts w:ascii="Courier New" w:hAnsi="Courier New" w:cs="Courier New"/>
            <w:rPrChange w:id="365" w:author="Sankaranarayanan S." w:date="2018-06-20T18:11:00Z">
              <w:rPr>
                <w:rFonts w:ascii="Courier New" w:eastAsia="Times New Roman" w:hAnsi="Courier New" w:cs="Courier New"/>
                <w:color w:val="222222"/>
                <w:sz w:val="20"/>
                <w:szCs w:val="20"/>
                <w:lang w:val="en-GB"/>
              </w:rPr>
            </w:rPrChange>
          </w:rPr>
          <w:t xml:space="preserve"> -D /</w:t>
        </w:r>
        <w:proofErr w:type="spellStart"/>
        <w:r w:rsidRPr="00647733">
          <w:rPr>
            <w:rFonts w:ascii="Courier New" w:hAnsi="Courier New" w:cs="Courier New"/>
            <w:rPrChange w:id="366" w:author="Sankaranarayanan S." w:date="2018-06-20T18:11:00Z">
              <w:rPr>
                <w:rFonts w:ascii="Courier New" w:eastAsia="Times New Roman" w:hAnsi="Courier New" w:cs="Courier New"/>
                <w:color w:val="222222"/>
                <w:sz w:val="20"/>
                <w:szCs w:val="20"/>
                <w:lang w:val="en-GB"/>
              </w:rPr>
            </w:rPrChange>
          </w:rPr>
          <w:t>dev</w:t>
        </w:r>
        <w:proofErr w:type="spellEnd"/>
        <w:r w:rsidRPr="00647733">
          <w:rPr>
            <w:rFonts w:ascii="Courier New" w:hAnsi="Courier New" w:cs="Courier New"/>
            <w:rPrChange w:id="367" w:author="Sankaranarayanan S." w:date="2018-06-20T18:11:00Z">
              <w:rPr>
                <w:rFonts w:ascii="Courier New" w:eastAsia="Times New Roman" w:hAnsi="Courier New" w:cs="Courier New"/>
                <w:color w:val="222222"/>
                <w:sz w:val="20"/>
                <w:szCs w:val="20"/>
                <w:lang w:val="en-GB"/>
              </w:rPr>
            </w:rPrChange>
          </w:rPr>
          <w:t>/spidev0.0</w:t>
        </w:r>
      </w:ins>
    </w:p>
    <w:p w14:paraId="4260C892" w14:textId="77777777" w:rsidR="00647733" w:rsidRPr="00647733" w:rsidRDefault="00647733" w:rsidP="00647733">
      <w:pPr>
        <w:ind w:left="1440"/>
        <w:rPr>
          <w:ins w:id="368" w:author="Sankaranarayanan S." w:date="2018-06-20T18:11:00Z"/>
          <w:rFonts w:ascii="Courier New" w:hAnsi="Courier New" w:cs="Courier New"/>
          <w:rPrChange w:id="369" w:author="Sankaranarayanan S." w:date="2018-06-20T18:11:00Z">
            <w:rPr>
              <w:ins w:id="370" w:author="Sankaranarayanan S." w:date="2018-06-20T18:11:00Z"/>
              <w:rFonts w:ascii="Courier New" w:eastAsia="Times New Roman" w:hAnsi="Courier New" w:cs="Courier New"/>
              <w:color w:val="222222"/>
              <w:sz w:val="20"/>
              <w:szCs w:val="20"/>
              <w:lang w:val="en-GB"/>
            </w:rPr>
          </w:rPrChange>
        </w:rPr>
        <w:pPrChange w:id="371" w:author="Sankaranarayanan S." w:date="2018-06-20T18:11:00Z">
          <w:pPr>
            <w:shd w:val="clear" w:color="auto" w:fill="E6E2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pPr>
        </w:pPrChange>
      </w:pPr>
      <w:proofErr w:type="spellStart"/>
      <w:proofErr w:type="gramStart"/>
      <w:ins w:id="372" w:author="Sankaranarayanan S." w:date="2018-06-20T18:11:00Z">
        <w:r w:rsidRPr="00647733">
          <w:rPr>
            <w:rFonts w:ascii="Courier New" w:hAnsi="Courier New" w:cs="Courier New"/>
            <w:rPrChange w:id="373" w:author="Sankaranarayanan S." w:date="2018-06-20T18:11:00Z">
              <w:rPr>
                <w:rFonts w:ascii="Courier New" w:eastAsia="Times New Roman" w:hAnsi="Courier New" w:cs="Courier New"/>
                <w:color w:val="222222"/>
                <w:sz w:val="20"/>
                <w:szCs w:val="20"/>
                <w:lang w:val="en-GB"/>
              </w:rPr>
            </w:rPrChange>
          </w:rPr>
          <w:t>spi</w:t>
        </w:r>
        <w:proofErr w:type="spellEnd"/>
        <w:proofErr w:type="gramEnd"/>
        <w:r w:rsidRPr="00647733">
          <w:rPr>
            <w:rFonts w:ascii="Courier New" w:hAnsi="Courier New" w:cs="Courier New"/>
            <w:rPrChange w:id="374" w:author="Sankaranarayanan S." w:date="2018-06-20T18:11:00Z">
              <w:rPr>
                <w:rFonts w:ascii="Courier New" w:eastAsia="Times New Roman" w:hAnsi="Courier New" w:cs="Courier New"/>
                <w:color w:val="222222"/>
                <w:sz w:val="20"/>
                <w:szCs w:val="20"/>
                <w:lang w:val="en-GB"/>
              </w:rPr>
            </w:rPrChange>
          </w:rPr>
          <w:t xml:space="preserve"> mode: 0</w:t>
        </w:r>
      </w:ins>
    </w:p>
    <w:p w14:paraId="15FB5911" w14:textId="77777777" w:rsidR="00647733" w:rsidRPr="00647733" w:rsidRDefault="00647733" w:rsidP="00647733">
      <w:pPr>
        <w:ind w:left="1440"/>
        <w:rPr>
          <w:ins w:id="375" w:author="Sankaranarayanan S." w:date="2018-06-20T18:11:00Z"/>
          <w:rFonts w:ascii="Courier New" w:hAnsi="Courier New" w:cs="Courier New"/>
          <w:rPrChange w:id="376" w:author="Sankaranarayanan S." w:date="2018-06-20T18:11:00Z">
            <w:rPr>
              <w:ins w:id="377" w:author="Sankaranarayanan S." w:date="2018-06-20T18:11:00Z"/>
              <w:rFonts w:ascii="Courier New" w:eastAsia="Times New Roman" w:hAnsi="Courier New" w:cs="Courier New"/>
              <w:color w:val="222222"/>
              <w:sz w:val="20"/>
              <w:szCs w:val="20"/>
              <w:lang w:val="en-GB"/>
            </w:rPr>
          </w:rPrChange>
        </w:rPr>
        <w:pPrChange w:id="378" w:author="Sankaranarayanan S." w:date="2018-06-20T18:11:00Z">
          <w:pPr>
            <w:shd w:val="clear" w:color="auto" w:fill="E6E2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pPr>
        </w:pPrChange>
      </w:pPr>
      <w:proofErr w:type="gramStart"/>
      <w:ins w:id="379" w:author="Sankaranarayanan S." w:date="2018-06-20T18:11:00Z">
        <w:r w:rsidRPr="00647733">
          <w:rPr>
            <w:rFonts w:ascii="Courier New" w:hAnsi="Courier New" w:cs="Courier New"/>
            <w:rPrChange w:id="380" w:author="Sankaranarayanan S." w:date="2018-06-20T18:11:00Z">
              <w:rPr>
                <w:rFonts w:ascii="Courier New" w:eastAsia="Times New Roman" w:hAnsi="Courier New" w:cs="Courier New"/>
                <w:color w:val="222222"/>
                <w:sz w:val="20"/>
                <w:szCs w:val="20"/>
                <w:lang w:val="en-GB"/>
              </w:rPr>
            </w:rPrChange>
          </w:rPr>
          <w:t>bits</w:t>
        </w:r>
        <w:proofErr w:type="gramEnd"/>
        <w:r w:rsidRPr="00647733">
          <w:rPr>
            <w:rFonts w:ascii="Courier New" w:hAnsi="Courier New" w:cs="Courier New"/>
            <w:rPrChange w:id="381" w:author="Sankaranarayanan S." w:date="2018-06-20T18:11:00Z">
              <w:rPr>
                <w:rFonts w:ascii="Courier New" w:eastAsia="Times New Roman" w:hAnsi="Courier New" w:cs="Courier New"/>
                <w:color w:val="222222"/>
                <w:sz w:val="20"/>
                <w:szCs w:val="20"/>
                <w:lang w:val="en-GB"/>
              </w:rPr>
            </w:rPrChange>
          </w:rPr>
          <w:t xml:space="preserve"> per word: 8</w:t>
        </w:r>
      </w:ins>
    </w:p>
    <w:p w14:paraId="6694945A" w14:textId="77777777" w:rsidR="00647733" w:rsidRPr="00647733" w:rsidRDefault="00647733" w:rsidP="00647733">
      <w:pPr>
        <w:ind w:left="1440"/>
        <w:rPr>
          <w:ins w:id="382" w:author="Sankaranarayanan S." w:date="2018-06-20T18:11:00Z"/>
          <w:rFonts w:ascii="Courier New" w:hAnsi="Courier New" w:cs="Courier New"/>
          <w:rPrChange w:id="383" w:author="Sankaranarayanan S." w:date="2018-06-20T18:11:00Z">
            <w:rPr>
              <w:ins w:id="384" w:author="Sankaranarayanan S." w:date="2018-06-20T18:11:00Z"/>
              <w:rFonts w:ascii="Courier New" w:eastAsia="Times New Roman" w:hAnsi="Courier New" w:cs="Courier New"/>
              <w:color w:val="222222"/>
              <w:sz w:val="20"/>
              <w:szCs w:val="20"/>
              <w:lang w:val="en-GB"/>
            </w:rPr>
          </w:rPrChange>
        </w:rPr>
        <w:pPrChange w:id="385" w:author="Sankaranarayanan S." w:date="2018-06-20T18:11:00Z">
          <w:pPr>
            <w:shd w:val="clear" w:color="auto" w:fill="E6E2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pPr>
        </w:pPrChange>
      </w:pPr>
      <w:proofErr w:type="gramStart"/>
      <w:ins w:id="386" w:author="Sankaranarayanan S." w:date="2018-06-20T18:11:00Z">
        <w:r w:rsidRPr="00647733">
          <w:rPr>
            <w:rFonts w:ascii="Courier New" w:hAnsi="Courier New" w:cs="Courier New"/>
            <w:rPrChange w:id="387" w:author="Sankaranarayanan S." w:date="2018-06-20T18:11:00Z">
              <w:rPr>
                <w:rFonts w:ascii="Courier New" w:eastAsia="Times New Roman" w:hAnsi="Courier New" w:cs="Courier New"/>
                <w:color w:val="222222"/>
                <w:sz w:val="20"/>
                <w:szCs w:val="20"/>
                <w:lang w:val="en-GB"/>
              </w:rPr>
            </w:rPrChange>
          </w:rPr>
          <w:t>max</w:t>
        </w:r>
        <w:proofErr w:type="gramEnd"/>
        <w:r w:rsidRPr="00647733">
          <w:rPr>
            <w:rFonts w:ascii="Courier New" w:hAnsi="Courier New" w:cs="Courier New"/>
            <w:rPrChange w:id="388" w:author="Sankaranarayanan S." w:date="2018-06-20T18:11:00Z">
              <w:rPr>
                <w:rFonts w:ascii="Courier New" w:eastAsia="Times New Roman" w:hAnsi="Courier New" w:cs="Courier New"/>
                <w:color w:val="222222"/>
                <w:sz w:val="20"/>
                <w:szCs w:val="20"/>
                <w:lang w:val="en-GB"/>
              </w:rPr>
            </w:rPrChange>
          </w:rPr>
          <w:t xml:space="preserve"> speed: 500000 Hz (500 KHz)</w:t>
        </w:r>
      </w:ins>
    </w:p>
    <w:p w14:paraId="6D0C1CDB" w14:textId="77777777" w:rsidR="00647733" w:rsidRPr="00647733" w:rsidRDefault="00647733" w:rsidP="00647733">
      <w:pPr>
        <w:ind w:left="1440"/>
        <w:rPr>
          <w:ins w:id="389" w:author="Sankaranarayanan S." w:date="2018-06-20T18:11:00Z"/>
          <w:rFonts w:ascii="Courier New" w:hAnsi="Courier New" w:cs="Courier New"/>
          <w:rPrChange w:id="390" w:author="Sankaranarayanan S." w:date="2018-06-20T18:11:00Z">
            <w:rPr>
              <w:ins w:id="391" w:author="Sankaranarayanan S." w:date="2018-06-20T18:11:00Z"/>
              <w:rFonts w:ascii="Courier New" w:eastAsia="Times New Roman" w:hAnsi="Courier New" w:cs="Courier New"/>
              <w:color w:val="222222"/>
              <w:sz w:val="20"/>
              <w:szCs w:val="20"/>
              <w:lang w:val="en-GB"/>
            </w:rPr>
          </w:rPrChange>
        </w:rPr>
        <w:pPrChange w:id="392" w:author="Sankaranarayanan S." w:date="2018-06-20T18:11:00Z">
          <w:pPr>
            <w:shd w:val="clear" w:color="auto" w:fill="E6E2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pPr>
        </w:pPrChange>
      </w:pPr>
    </w:p>
    <w:p w14:paraId="04BBE770" w14:textId="77777777" w:rsidR="00647733" w:rsidRPr="00647733" w:rsidRDefault="00647733" w:rsidP="00647733">
      <w:pPr>
        <w:ind w:left="1440"/>
        <w:rPr>
          <w:ins w:id="393" w:author="Sankaranarayanan S." w:date="2018-06-20T18:11:00Z"/>
          <w:rFonts w:ascii="Courier New" w:hAnsi="Courier New" w:cs="Courier New"/>
          <w:rPrChange w:id="394" w:author="Sankaranarayanan S." w:date="2018-06-20T18:11:00Z">
            <w:rPr>
              <w:ins w:id="395" w:author="Sankaranarayanan S." w:date="2018-06-20T18:11:00Z"/>
              <w:rFonts w:ascii="Courier New" w:eastAsia="Times New Roman" w:hAnsi="Courier New" w:cs="Courier New"/>
              <w:color w:val="222222"/>
              <w:sz w:val="20"/>
              <w:szCs w:val="20"/>
              <w:lang w:val="en-GB"/>
            </w:rPr>
          </w:rPrChange>
        </w:rPr>
        <w:pPrChange w:id="396" w:author="Sankaranarayanan S." w:date="2018-06-20T18:11:00Z">
          <w:pPr>
            <w:shd w:val="clear" w:color="auto" w:fill="E6E2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pPr>
        </w:pPrChange>
      </w:pPr>
      <w:ins w:id="397" w:author="Sankaranarayanan S." w:date="2018-06-20T18:11:00Z">
        <w:r w:rsidRPr="00647733">
          <w:rPr>
            <w:rFonts w:ascii="Courier New" w:hAnsi="Courier New" w:cs="Courier New"/>
            <w:rPrChange w:id="398" w:author="Sankaranarayanan S." w:date="2018-06-20T18:11:00Z">
              <w:rPr>
                <w:rFonts w:ascii="Courier New" w:eastAsia="Times New Roman" w:hAnsi="Courier New" w:cs="Courier New"/>
                <w:color w:val="222222"/>
                <w:sz w:val="20"/>
                <w:szCs w:val="20"/>
                <w:lang w:val="en-GB"/>
              </w:rPr>
            </w:rPrChange>
          </w:rPr>
          <w:t xml:space="preserve">FF </w:t>
        </w:r>
        <w:proofErr w:type="spellStart"/>
        <w:r w:rsidRPr="00647733">
          <w:rPr>
            <w:rFonts w:ascii="Courier New" w:hAnsi="Courier New" w:cs="Courier New"/>
            <w:rPrChange w:id="399"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00"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01"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02"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03"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04"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05"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06"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07" w:author="Sankaranarayanan S." w:date="2018-06-20T18:11:00Z">
              <w:rPr>
                <w:rFonts w:ascii="Courier New" w:eastAsia="Times New Roman" w:hAnsi="Courier New" w:cs="Courier New"/>
                <w:color w:val="222222"/>
                <w:sz w:val="20"/>
                <w:szCs w:val="20"/>
                <w:lang w:val="en-GB"/>
              </w:rPr>
            </w:rPrChange>
          </w:rPr>
          <w:t>FF</w:t>
        </w:r>
        <w:proofErr w:type="spellEnd"/>
      </w:ins>
    </w:p>
    <w:p w14:paraId="37AA5A20" w14:textId="77777777" w:rsidR="00647733" w:rsidRPr="00647733" w:rsidRDefault="00647733" w:rsidP="00647733">
      <w:pPr>
        <w:ind w:left="1440"/>
        <w:rPr>
          <w:ins w:id="408" w:author="Sankaranarayanan S." w:date="2018-06-20T18:11:00Z"/>
          <w:rFonts w:ascii="Courier New" w:hAnsi="Courier New" w:cs="Courier New"/>
          <w:rPrChange w:id="409" w:author="Sankaranarayanan S." w:date="2018-06-20T18:11:00Z">
            <w:rPr>
              <w:ins w:id="410" w:author="Sankaranarayanan S." w:date="2018-06-20T18:11:00Z"/>
              <w:rFonts w:ascii="Courier New" w:eastAsia="Times New Roman" w:hAnsi="Courier New" w:cs="Courier New"/>
              <w:color w:val="222222"/>
              <w:sz w:val="20"/>
              <w:szCs w:val="20"/>
              <w:lang w:val="en-GB"/>
            </w:rPr>
          </w:rPrChange>
        </w:rPr>
        <w:pPrChange w:id="411" w:author="Sankaranarayanan S." w:date="2018-06-20T18:11:00Z">
          <w:pPr>
            <w:shd w:val="clear" w:color="auto" w:fill="E6E2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pPr>
        </w:pPrChange>
      </w:pPr>
      <w:ins w:id="412" w:author="Sankaranarayanan S." w:date="2018-06-20T18:11:00Z">
        <w:r w:rsidRPr="00647733">
          <w:rPr>
            <w:rFonts w:ascii="Courier New" w:hAnsi="Courier New" w:cs="Courier New"/>
            <w:rPrChange w:id="413" w:author="Sankaranarayanan S." w:date="2018-06-20T18:11:00Z">
              <w:rPr>
                <w:rFonts w:ascii="Courier New" w:eastAsia="Times New Roman" w:hAnsi="Courier New" w:cs="Courier New"/>
                <w:color w:val="222222"/>
                <w:sz w:val="20"/>
                <w:szCs w:val="20"/>
                <w:lang w:val="en-GB"/>
              </w:rPr>
            </w:rPrChange>
          </w:rPr>
          <w:t>40 00 00 00 00 95</w:t>
        </w:r>
      </w:ins>
    </w:p>
    <w:p w14:paraId="1D505E6F" w14:textId="77777777" w:rsidR="00647733" w:rsidRPr="00647733" w:rsidRDefault="00647733" w:rsidP="00647733">
      <w:pPr>
        <w:ind w:left="1440"/>
        <w:rPr>
          <w:ins w:id="414" w:author="Sankaranarayanan S." w:date="2018-06-20T18:11:00Z"/>
          <w:rFonts w:ascii="Courier New" w:hAnsi="Courier New" w:cs="Courier New"/>
          <w:rPrChange w:id="415" w:author="Sankaranarayanan S." w:date="2018-06-20T18:11:00Z">
            <w:rPr>
              <w:ins w:id="416" w:author="Sankaranarayanan S." w:date="2018-06-20T18:11:00Z"/>
              <w:rFonts w:ascii="Courier New" w:eastAsia="Times New Roman" w:hAnsi="Courier New" w:cs="Courier New"/>
              <w:color w:val="222222"/>
              <w:sz w:val="20"/>
              <w:szCs w:val="20"/>
              <w:lang w:val="en-GB"/>
            </w:rPr>
          </w:rPrChange>
        </w:rPr>
        <w:pPrChange w:id="417" w:author="Sankaranarayanan S." w:date="2018-06-20T18:11:00Z">
          <w:pPr>
            <w:shd w:val="clear" w:color="auto" w:fill="E6E2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pPr>
        </w:pPrChange>
      </w:pPr>
      <w:ins w:id="418" w:author="Sankaranarayanan S." w:date="2018-06-20T18:11:00Z">
        <w:r w:rsidRPr="00647733">
          <w:rPr>
            <w:rFonts w:ascii="Courier New" w:hAnsi="Courier New" w:cs="Courier New"/>
            <w:rPrChange w:id="419" w:author="Sankaranarayanan S." w:date="2018-06-20T18:11:00Z">
              <w:rPr>
                <w:rFonts w:ascii="Courier New" w:eastAsia="Times New Roman" w:hAnsi="Courier New" w:cs="Courier New"/>
                <w:color w:val="222222"/>
                <w:sz w:val="20"/>
                <w:szCs w:val="20"/>
                <w:lang w:val="en-GB"/>
              </w:rPr>
            </w:rPrChange>
          </w:rPr>
          <w:t xml:space="preserve">FF </w:t>
        </w:r>
        <w:proofErr w:type="spellStart"/>
        <w:r w:rsidRPr="00647733">
          <w:rPr>
            <w:rFonts w:ascii="Courier New" w:hAnsi="Courier New" w:cs="Courier New"/>
            <w:rPrChange w:id="420"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21"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22"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23"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24"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25"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26"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27"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28" w:author="Sankaranarayanan S." w:date="2018-06-20T18:11:00Z">
              <w:rPr>
                <w:rFonts w:ascii="Courier New" w:eastAsia="Times New Roman" w:hAnsi="Courier New" w:cs="Courier New"/>
                <w:color w:val="222222"/>
                <w:sz w:val="20"/>
                <w:szCs w:val="20"/>
                <w:lang w:val="en-GB"/>
              </w:rPr>
            </w:rPrChange>
          </w:rPr>
          <w:t>FF</w:t>
        </w:r>
        <w:proofErr w:type="spellEnd"/>
      </w:ins>
    </w:p>
    <w:p w14:paraId="2F4395E0" w14:textId="77777777" w:rsidR="00647733" w:rsidRPr="00647733" w:rsidRDefault="00647733" w:rsidP="00647733">
      <w:pPr>
        <w:ind w:left="1440"/>
        <w:rPr>
          <w:ins w:id="429" w:author="Sankaranarayanan S." w:date="2018-06-20T18:11:00Z"/>
          <w:rFonts w:ascii="Courier New" w:hAnsi="Courier New" w:cs="Courier New"/>
          <w:rPrChange w:id="430" w:author="Sankaranarayanan S." w:date="2018-06-20T18:11:00Z">
            <w:rPr>
              <w:ins w:id="431" w:author="Sankaranarayanan S." w:date="2018-06-20T18:11:00Z"/>
              <w:rFonts w:ascii="Courier New" w:eastAsia="Times New Roman" w:hAnsi="Courier New" w:cs="Courier New"/>
              <w:color w:val="222222"/>
              <w:sz w:val="20"/>
              <w:szCs w:val="20"/>
              <w:lang w:val="en-GB"/>
            </w:rPr>
          </w:rPrChange>
        </w:rPr>
        <w:pPrChange w:id="432" w:author="Sankaranarayanan S." w:date="2018-06-20T18:11:00Z">
          <w:pPr>
            <w:shd w:val="clear" w:color="auto" w:fill="E6E2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pPr>
        </w:pPrChange>
      </w:pPr>
      <w:ins w:id="433" w:author="Sankaranarayanan S." w:date="2018-06-20T18:11:00Z">
        <w:r w:rsidRPr="00647733">
          <w:rPr>
            <w:rFonts w:ascii="Courier New" w:hAnsi="Courier New" w:cs="Courier New"/>
            <w:rPrChange w:id="434" w:author="Sankaranarayanan S." w:date="2018-06-20T18:11:00Z">
              <w:rPr>
                <w:rFonts w:ascii="Courier New" w:eastAsia="Times New Roman" w:hAnsi="Courier New" w:cs="Courier New"/>
                <w:color w:val="222222"/>
                <w:sz w:val="20"/>
                <w:szCs w:val="20"/>
                <w:lang w:val="en-GB"/>
              </w:rPr>
            </w:rPrChange>
          </w:rPr>
          <w:t xml:space="preserve">FF </w:t>
        </w:r>
        <w:proofErr w:type="spellStart"/>
        <w:r w:rsidRPr="00647733">
          <w:rPr>
            <w:rFonts w:ascii="Courier New" w:hAnsi="Courier New" w:cs="Courier New"/>
            <w:rPrChange w:id="435"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36"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37"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38"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39"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40"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41"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42"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43" w:author="Sankaranarayanan S." w:date="2018-06-20T18:11:00Z">
              <w:rPr>
                <w:rFonts w:ascii="Courier New" w:eastAsia="Times New Roman" w:hAnsi="Courier New" w:cs="Courier New"/>
                <w:color w:val="222222"/>
                <w:sz w:val="20"/>
                <w:szCs w:val="20"/>
                <w:lang w:val="en-GB"/>
              </w:rPr>
            </w:rPrChange>
          </w:rPr>
          <w:t>FF</w:t>
        </w:r>
        <w:proofErr w:type="spellEnd"/>
      </w:ins>
    </w:p>
    <w:p w14:paraId="4ED98C23" w14:textId="77777777" w:rsidR="00647733" w:rsidRPr="00647733" w:rsidRDefault="00647733" w:rsidP="00647733">
      <w:pPr>
        <w:ind w:left="1440"/>
        <w:rPr>
          <w:ins w:id="444" w:author="Sankaranarayanan S." w:date="2018-06-20T18:11:00Z"/>
          <w:rFonts w:ascii="Courier New" w:hAnsi="Courier New" w:cs="Courier New"/>
          <w:rPrChange w:id="445" w:author="Sankaranarayanan S." w:date="2018-06-20T18:11:00Z">
            <w:rPr>
              <w:ins w:id="446" w:author="Sankaranarayanan S." w:date="2018-06-20T18:11:00Z"/>
              <w:rFonts w:ascii="Courier New" w:eastAsia="Times New Roman" w:hAnsi="Courier New" w:cs="Courier New"/>
              <w:color w:val="222222"/>
              <w:sz w:val="20"/>
              <w:szCs w:val="20"/>
              <w:lang w:val="en-GB"/>
            </w:rPr>
          </w:rPrChange>
        </w:rPr>
        <w:pPrChange w:id="447" w:author="Sankaranarayanan S." w:date="2018-06-20T18:11:00Z">
          <w:pPr>
            <w:shd w:val="clear" w:color="auto" w:fill="E6E2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pPr>
        </w:pPrChange>
      </w:pPr>
      <w:ins w:id="448" w:author="Sankaranarayanan S." w:date="2018-06-20T18:11:00Z">
        <w:r w:rsidRPr="00647733">
          <w:rPr>
            <w:rFonts w:ascii="Courier New" w:hAnsi="Courier New" w:cs="Courier New"/>
            <w:rPrChange w:id="449" w:author="Sankaranarayanan S." w:date="2018-06-20T18:11:00Z">
              <w:rPr>
                <w:rFonts w:ascii="Courier New" w:eastAsia="Times New Roman" w:hAnsi="Courier New" w:cs="Courier New"/>
                <w:color w:val="222222"/>
                <w:sz w:val="20"/>
                <w:szCs w:val="20"/>
                <w:lang w:val="en-GB"/>
              </w:rPr>
            </w:rPrChange>
          </w:rPr>
          <w:t xml:space="preserve">FF </w:t>
        </w:r>
        <w:proofErr w:type="spellStart"/>
        <w:r w:rsidRPr="00647733">
          <w:rPr>
            <w:rFonts w:ascii="Courier New" w:hAnsi="Courier New" w:cs="Courier New"/>
            <w:rPrChange w:id="450"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51"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52"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53"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54"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55"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56" w:author="Sankaranarayanan S." w:date="2018-06-20T18:11:00Z">
              <w:rPr>
                <w:rFonts w:ascii="Courier New" w:eastAsia="Times New Roman" w:hAnsi="Courier New" w:cs="Courier New"/>
                <w:color w:val="222222"/>
                <w:sz w:val="20"/>
                <w:szCs w:val="20"/>
                <w:lang w:val="en-GB"/>
              </w:rPr>
            </w:rPrChange>
          </w:rPr>
          <w:t>FF</w:t>
        </w:r>
        <w:proofErr w:type="spellEnd"/>
        <w:r w:rsidRPr="00647733">
          <w:rPr>
            <w:rFonts w:ascii="Courier New" w:hAnsi="Courier New" w:cs="Courier New"/>
            <w:rPrChange w:id="457" w:author="Sankaranarayanan S." w:date="2018-06-20T18:11:00Z">
              <w:rPr>
                <w:rFonts w:ascii="Courier New" w:eastAsia="Times New Roman" w:hAnsi="Courier New" w:cs="Courier New"/>
                <w:color w:val="222222"/>
                <w:sz w:val="20"/>
                <w:szCs w:val="20"/>
                <w:lang w:val="en-GB"/>
              </w:rPr>
            </w:rPrChange>
          </w:rPr>
          <w:t xml:space="preserve"> </w:t>
        </w:r>
        <w:proofErr w:type="spellStart"/>
        <w:r w:rsidRPr="00647733">
          <w:rPr>
            <w:rFonts w:ascii="Courier New" w:hAnsi="Courier New" w:cs="Courier New"/>
            <w:rPrChange w:id="458" w:author="Sankaranarayanan S." w:date="2018-06-20T18:11:00Z">
              <w:rPr>
                <w:rFonts w:ascii="Courier New" w:eastAsia="Times New Roman" w:hAnsi="Courier New" w:cs="Courier New"/>
                <w:color w:val="222222"/>
                <w:sz w:val="20"/>
                <w:szCs w:val="20"/>
                <w:lang w:val="en-GB"/>
              </w:rPr>
            </w:rPrChange>
          </w:rPr>
          <w:t>FF</w:t>
        </w:r>
        <w:proofErr w:type="spellEnd"/>
      </w:ins>
    </w:p>
    <w:p w14:paraId="0AE20BC9" w14:textId="77777777" w:rsidR="00647733" w:rsidRPr="00647733" w:rsidRDefault="00647733" w:rsidP="00647733">
      <w:pPr>
        <w:ind w:left="1440"/>
        <w:rPr>
          <w:ins w:id="459" w:author="Sankaranarayanan S." w:date="2018-06-20T18:11:00Z"/>
          <w:rFonts w:ascii="Courier New" w:hAnsi="Courier New" w:cs="Courier New"/>
          <w:rPrChange w:id="460" w:author="Sankaranarayanan S." w:date="2018-06-20T18:11:00Z">
            <w:rPr>
              <w:ins w:id="461" w:author="Sankaranarayanan S." w:date="2018-06-20T18:11:00Z"/>
              <w:rFonts w:ascii="Courier New" w:eastAsia="Times New Roman" w:hAnsi="Courier New" w:cs="Courier New"/>
              <w:color w:val="222222"/>
              <w:sz w:val="20"/>
              <w:szCs w:val="20"/>
              <w:lang w:val="en-GB"/>
            </w:rPr>
          </w:rPrChange>
        </w:rPr>
        <w:pPrChange w:id="462" w:author="Sankaranarayanan S." w:date="2018-06-20T18:11:00Z">
          <w:pPr>
            <w:shd w:val="clear" w:color="auto" w:fill="E6E2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pPr>
        </w:pPrChange>
      </w:pPr>
      <w:ins w:id="463" w:author="Sankaranarayanan S." w:date="2018-06-20T18:11:00Z">
        <w:r w:rsidRPr="00647733">
          <w:rPr>
            <w:rFonts w:ascii="Courier New" w:hAnsi="Courier New" w:cs="Courier New"/>
            <w:rPrChange w:id="464" w:author="Sankaranarayanan S." w:date="2018-06-20T18:11:00Z">
              <w:rPr>
                <w:rFonts w:ascii="Courier New" w:eastAsia="Times New Roman" w:hAnsi="Courier New" w:cs="Courier New"/>
                <w:color w:val="222222"/>
                <w:sz w:val="20"/>
                <w:szCs w:val="20"/>
                <w:lang w:val="en-GB"/>
              </w:rPr>
            </w:rPrChange>
          </w:rPr>
          <w:t>DE AD BE EF BA AD</w:t>
        </w:r>
      </w:ins>
    </w:p>
    <w:p w14:paraId="13DBCA7B" w14:textId="1BB6E52B" w:rsidR="00E941FF" w:rsidRDefault="00647733">
      <w:pPr>
        <w:ind w:left="1440"/>
        <w:rPr>
          <w:ins w:id="465" w:author="Sankaranarayanan S." w:date="2018-06-20T18:06:00Z"/>
          <w:rFonts w:ascii="Arial" w:hAnsi="Arial" w:cs="Arial"/>
        </w:rPr>
        <w:pPrChange w:id="466" w:author="Sankaranarayanan S." w:date="2018-06-14T17:41:00Z">
          <w:pPr/>
        </w:pPrChange>
      </w:pPr>
      <w:ins w:id="467" w:author="Sankaranarayanan S." w:date="2018-06-20T18:11:00Z">
        <w:r w:rsidRPr="00647733">
          <w:rPr>
            <w:rFonts w:ascii="Courier New" w:hAnsi="Courier New" w:cs="Courier New"/>
            <w:rPrChange w:id="468" w:author="Sankaranarayanan S." w:date="2018-06-20T18:11:00Z">
              <w:rPr>
                <w:rFonts w:ascii="Courier New" w:eastAsia="Times New Roman" w:hAnsi="Courier New" w:cs="Courier New"/>
                <w:color w:val="222222"/>
                <w:sz w:val="20"/>
                <w:szCs w:val="20"/>
                <w:lang w:val="en-GB"/>
              </w:rPr>
            </w:rPrChange>
          </w:rPr>
          <w:t>F0 0D</w:t>
        </w:r>
      </w:ins>
    </w:p>
    <w:p w14:paraId="1ACF2B73" w14:textId="74C295FA" w:rsidR="00763D4B" w:rsidRDefault="00763D4B" w:rsidP="00763D4B">
      <w:pPr>
        <w:ind w:left="720"/>
        <w:rPr>
          <w:ins w:id="469" w:author="Sankaranarayanan S." w:date="2018-06-19T18:48:00Z"/>
          <w:rFonts w:ascii="Arial" w:hAnsi="Arial" w:cs="Arial"/>
        </w:rPr>
        <w:pPrChange w:id="470" w:author="Sankaranarayanan S." w:date="2018-06-19T18:47:00Z">
          <w:pPr/>
        </w:pPrChange>
      </w:pPr>
      <w:ins w:id="471" w:author="Sankaranarayanan S." w:date="2018-06-19T18:47:00Z">
        <w:r>
          <w:rPr>
            <w:rFonts w:ascii="Arial" w:hAnsi="Arial" w:cs="Arial"/>
          </w:rPr>
          <w:t xml:space="preserve">Please follow the </w:t>
        </w:r>
      </w:ins>
      <w:ins w:id="472" w:author="Sankaranarayanan S." w:date="2018-06-19T18:48:00Z">
        <w:r w:rsidR="005536E6">
          <w:rPr>
            <w:rFonts w:ascii="Arial" w:hAnsi="Arial" w:cs="Arial"/>
          </w:rPr>
          <w:t>below</w:t>
        </w:r>
      </w:ins>
      <w:ins w:id="473" w:author="Sankaranarayanan S." w:date="2018-06-19T18:47:00Z">
        <w:r>
          <w:rPr>
            <w:rFonts w:ascii="Arial" w:hAnsi="Arial" w:cs="Arial"/>
          </w:rPr>
          <w:t xml:space="preserve"> mentioned </w:t>
        </w:r>
      </w:ins>
      <w:ins w:id="474" w:author="Sankaranarayanan S." w:date="2018-06-19T18:48:00Z">
        <w:r w:rsidR="005536E6">
          <w:rPr>
            <w:rFonts w:ascii="Arial" w:hAnsi="Arial" w:cs="Arial"/>
          </w:rPr>
          <w:t>paths</w:t>
        </w:r>
      </w:ins>
      <w:ins w:id="475" w:author="Sankaranarayanan S." w:date="2018-06-19T18:47:00Z">
        <w:r>
          <w:rPr>
            <w:rFonts w:ascii="Arial" w:hAnsi="Arial" w:cs="Arial"/>
          </w:rPr>
          <w:t xml:space="preserve"> for i</w:t>
        </w:r>
      </w:ins>
      <w:ins w:id="476" w:author="Sankaranarayanan S." w:date="2018-06-19T18:46:00Z">
        <w:r>
          <w:rPr>
            <w:rFonts w:ascii="Arial" w:hAnsi="Arial" w:cs="Arial"/>
          </w:rPr>
          <w:t>nterfacing an SPI ADC</w:t>
        </w:r>
      </w:ins>
      <w:ins w:id="477" w:author="Sankaranarayanan S." w:date="2018-06-19T18:47:00Z">
        <w:r>
          <w:rPr>
            <w:rFonts w:ascii="Arial" w:hAnsi="Arial" w:cs="Arial"/>
          </w:rPr>
          <w:t xml:space="preserve"> (Analog to Digital Converter)</w:t>
        </w:r>
      </w:ins>
      <w:ins w:id="478" w:author="Sankaranarayanan S." w:date="2018-06-19T18:46:00Z">
        <w:r>
          <w:rPr>
            <w:rFonts w:ascii="Arial" w:hAnsi="Arial" w:cs="Arial"/>
          </w:rPr>
          <w:t xml:space="preserve"> chip to Raspberry Pi using C++ and Python</w:t>
        </w:r>
      </w:ins>
      <w:ins w:id="479" w:author="Sankaranarayanan S." w:date="2018-06-19T18:48:00Z">
        <w:r w:rsidR="00236544">
          <w:rPr>
            <w:rFonts w:ascii="Arial" w:hAnsi="Arial" w:cs="Arial"/>
          </w:rPr>
          <w:t xml:space="preserve"> respectively</w:t>
        </w:r>
      </w:ins>
      <w:ins w:id="480" w:author="Sankaranarayanan S." w:date="2018-06-19T18:47:00Z">
        <w:r>
          <w:rPr>
            <w:rFonts w:ascii="Arial" w:hAnsi="Arial" w:cs="Arial"/>
          </w:rPr>
          <w:t>.</w:t>
        </w:r>
      </w:ins>
    </w:p>
    <w:p w14:paraId="3CEB6A81" w14:textId="1A32A5BC" w:rsidR="00236544" w:rsidRDefault="00236544" w:rsidP="00763D4B">
      <w:pPr>
        <w:ind w:left="720"/>
        <w:rPr>
          <w:ins w:id="481" w:author="Sankaranarayanan S." w:date="2018-06-19T18:48:00Z"/>
          <w:rFonts w:ascii="Arial" w:hAnsi="Arial" w:cs="Arial"/>
        </w:rPr>
        <w:pPrChange w:id="482" w:author="Sankaranarayanan S." w:date="2018-06-19T18:47:00Z">
          <w:pPr/>
        </w:pPrChange>
      </w:pPr>
      <w:ins w:id="483" w:author="Sankaranarayanan S." w:date="2018-06-19T18:48:00Z">
        <w:r>
          <w:rPr>
            <w:rFonts w:ascii="Arial" w:hAnsi="Arial" w:cs="Arial"/>
          </w:rPr>
          <w:fldChar w:fldCharType="begin"/>
        </w:r>
        <w:r>
          <w:rPr>
            <w:rFonts w:ascii="Arial" w:hAnsi="Arial" w:cs="Arial"/>
          </w:rPr>
          <w:instrText xml:space="preserve"> HYPERLINK "</w:instrText>
        </w:r>
        <w:r w:rsidRPr="00236544">
          <w:rPr>
            <w:rFonts w:ascii="Arial" w:hAnsi="Arial" w:cs="Arial"/>
          </w:rPr>
          <w:instrText>http://www.hertaville.com/interfacing-an-spi-adc-mcp3008-chip-to-the-raspberry-pi-using-c.html</w:instrText>
        </w:r>
        <w:r>
          <w:rPr>
            <w:rFonts w:ascii="Arial" w:hAnsi="Arial" w:cs="Arial"/>
          </w:rPr>
          <w:instrText xml:space="preserve">" </w:instrText>
        </w:r>
        <w:r>
          <w:rPr>
            <w:rFonts w:ascii="Arial" w:hAnsi="Arial" w:cs="Arial"/>
          </w:rPr>
          <w:fldChar w:fldCharType="separate"/>
        </w:r>
        <w:r w:rsidRPr="00F72F89">
          <w:rPr>
            <w:rStyle w:val="Hyperlink"/>
            <w:rFonts w:ascii="Arial" w:hAnsi="Arial" w:cs="Arial"/>
          </w:rPr>
          <w:t>http://www.hertaville.com/interfacing-an-spi-adc-mcp3008-chip-to-the-raspberry-pi-using-c.html</w:t>
        </w:r>
        <w:r>
          <w:rPr>
            <w:rFonts w:ascii="Arial" w:hAnsi="Arial" w:cs="Arial"/>
          </w:rPr>
          <w:fldChar w:fldCharType="end"/>
        </w:r>
      </w:ins>
    </w:p>
    <w:p w14:paraId="240CE442" w14:textId="67CB13C7" w:rsidR="00236544" w:rsidRDefault="00236544" w:rsidP="00763D4B">
      <w:pPr>
        <w:ind w:left="720"/>
        <w:rPr>
          <w:ins w:id="484" w:author="Sankaranarayanan S." w:date="2018-06-19T18:48:00Z"/>
          <w:rFonts w:ascii="Arial" w:hAnsi="Arial" w:cs="Arial"/>
        </w:rPr>
        <w:pPrChange w:id="485" w:author="Sankaranarayanan S." w:date="2018-06-19T18:47:00Z">
          <w:pPr/>
        </w:pPrChange>
      </w:pPr>
      <w:ins w:id="486" w:author="Sankaranarayanan S." w:date="2018-06-19T18:48:00Z">
        <w:r>
          <w:rPr>
            <w:rFonts w:ascii="Arial" w:hAnsi="Arial" w:cs="Arial"/>
          </w:rPr>
          <w:fldChar w:fldCharType="begin"/>
        </w:r>
        <w:r>
          <w:rPr>
            <w:rFonts w:ascii="Arial" w:hAnsi="Arial" w:cs="Arial"/>
          </w:rPr>
          <w:instrText xml:space="preserve"> HYPERLINK "</w:instrText>
        </w:r>
        <w:r w:rsidRPr="00236544">
          <w:rPr>
            <w:rFonts w:ascii="Arial" w:hAnsi="Arial" w:cs="Arial"/>
          </w:rPr>
          <w:instrText>https://raspberrypi-aa.github.io/session3/spi.html</w:instrText>
        </w:r>
        <w:r>
          <w:rPr>
            <w:rFonts w:ascii="Arial" w:hAnsi="Arial" w:cs="Arial"/>
          </w:rPr>
          <w:instrText xml:space="preserve">" </w:instrText>
        </w:r>
        <w:r>
          <w:rPr>
            <w:rFonts w:ascii="Arial" w:hAnsi="Arial" w:cs="Arial"/>
          </w:rPr>
          <w:fldChar w:fldCharType="separate"/>
        </w:r>
        <w:r w:rsidRPr="00F72F89">
          <w:rPr>
            <w:rStyle w:val="Hyperlink"/>
            <w:rFonts w:ascii="Arial" w:hAnsi="Arial" w:cs="Arial"/>
          </w:rPr>
          <w:t>https://raspberrypi-aa.github.io/session3/spi.html</w:t>
        </w:r>
        <w:r>
          <w:rPr>
            <w:rFonts w:ascii="Arial" w:hAnsi="Arial" w:cs="Arial"/>
          </w:rPr>
          <w:fldChar w:fldCharType="end"/>
        </w:r>
      </w:ins>
    </w:p>
    <w:p w14:paraId="4B4DC51E" w14:textId="1E7CA101" w:rsidR="003A6FD7" w:rsidRPr="003A6FD7" w:rsidRDefault="003A6FD7" w:rsidP="00763D4B">
      <w:pPr>
        <w:ind w:left="720"/>
        <w:rPr>
          <w:ins w:id="487" w:author="Sankaranarayanan S." w:date="2018-06-20T17:45:00Z"/>
          <w:rFonts w:ascii="Arial" w:hAnsi="Arial" w:cs="Arial"/>
          <w:b/>
          <w:rPrChange w:id="488" w:author="Sankaranarayanan S." w:date="2018-06-20T17:46:00Z">
            <w:rPr>
              <w:ins w:id="489" w:author="Sankaranarayanan S." w:date="2018-06-20T17:45:00Z"/>
              <w:rFonts w:ascii="Arial" w:hAnsi="Arial" w:cs="Arial"/>
            </w:rPr>
          </w:rPrChange>
        </w:rPr>
        <w:pPrChange w:id="490" w:author="Sankaranarayanan S." w:date="2018-06-19T18:47:00Z">
          <w:pPr/>
        </w:pPrChange>
      </w:pPr>
      <w:ins w:id="491" w:author="Sankaranarayanan S." w:date="2018-06-20T17:45:00Z">
        <w:r w:rsidRPr="003A6FD7">
          <w:rPr>
            <w:rFonts w:ascii="Arial" w:hAnsi="Arial" w:cs="Arial"/>
            <w:b/>
            <w:rPrChange w:id="492" w:author="Sankaranarayanan S." w:date="2018-06-20T17:46:00Z">
              <w:rPr>
                <w:rFonts w:ascii="Arial" w:hAnsi="Arial" w:cs="Arial"/>
              </w:rPr>
            </w:rPrChange>
          </w:rPr>
          <w:t xml:space="preserve">Using </w:t>
        </w:r>
      </w:ins>
      <w:ins w:id="493" w:author="Sankaranarayanan S." w:date="2018-06-20T17:46:00Z">
        <w:r>
          <w:rPr>
            <w:rFonts w:ascii="Arial" w:hAnsi="Arial" w:cs="Arial"/>
            <w:b/>
          </w:rPr>
          <w:t xml:space="preserve">an </w:t>
        </w:r>
      </w:ins>
      <w:ins w:id="494" w:author="Sankaranarayanan S." w:date="2018-06-20T17:45:00Z">
        <w:r w:rsidRPr="003A6FD7">
          <w:rPr>
            <w:rFonts w:ascii="Arial" w:hAnsi="Arial" w:cs="Arial"/>
            <w:b/>
            <w:rPrChange w:id="495" w:author="Sankaranarayanan S." w:date="2018-06-20T17:46:00Z">
              <w:rPr>
                <w:rFonts w:ascii="Arial" w:hAnsi="Arial" w:cs="Arial"/>
              </w:rPr>
            </w:rPrChange>
          </w:rPr>
          <w:t xml:space="preserve">SPI interface </w:t>
        </w:r>
      </w:ins>
      <w:ins w:id="496" w:author="Sankaranarayanan S." w:date="2018-06-20T17:46:00Z">
        <w:r>
          <w:rPr>
            <w:rFonts w:ascii="Arial" w:hAnsi="Arial" w:cs="Arial"/>
            <w:b/>
          </w:rPr>
          <w:t>with C</w:t>
        </w:r>
      </w:ins>
    </w:p>
    <w:p w14:paraId="7DE52648" w14:textId="388B1913" w:rsidR="00236544" w:rsidRDefault="003A6FD7" w:rsidP="00763D4B">
      <w:pPr>
        <w:ind w:left="720"/>
        <w:rPr>
          <w:ins w:id="497" w:author="Sankaranarayanan S." w:date="2018-06-20T17:45:00Z"/>
          <w:rFonts w:ascii="Arial" w:hAnsi="Arial" w:cs="Arial"/>
        </w:rPr>
        <w:pPrChange w:id="498" w:author="Sankaranarayanan S." w:date="2018-06-19T18:47:00Z">
          <w:pPr/>
        </w:pPrChange>
      </w:pPr>
      <w:ins w:id="499" w:author="Sankaranarayanan S." w:date="2018-06-20T17:45:00Z">
        <w:r>
          <w:rPr>
            <w:rFonts w:ascii="Arial" w:hAnsi="Arial" w:cs="Arial"/>
          </w:rPr>
          <w:fldChar w:fldCharType="begin"/>
        </w:r>
        <w:r>
          <w:rPr>
            <w:rFonts w:ascii="Arial" w:hAnsi="Arial" w:cs="Arial"/>
          </w:rPr>
          <w:instrText xml:space="preserve"> HYPERLINK "</w:instrText>
        </w:r>
        <w:r w:rsidRPr="003A6FD7">
          <w:rPr>
            <w:rFonts w:ascii="Arial" w:hAnsi="Arial" w:cs="Arial"/>
          </w:rPr>
          <w:instrText>http://www.raspberry-projects.com/pi/programming-in-c/spi/using-the-spi-interface</w:instrText>
        </w:r>
        <w:r>
          <w:rPr>
            <w:rFonts w:ascii="Arial" w:hAnsi="Arial" w:cs="Arial"/>
          </w:rPr>
          <w:instrText xml:space="preserve">" </w:instrText>
        </w:r>
        <w:r>
          <w:rPr>
            <w:rFonts w:ascii="Arial" w:hAnsi="Arial" w:cs="Arial"/>
          </w:rPr>
          <w:fldChar w:fldCharType="separate"/>
        </w:r>
        <w:r w:rsidRPr="00F72F89">
          <w:rPr>
            <w:rStyle w:val="Hyperlink"/>
            <w:rFonts w:ascii="Arial" w:hAnsi="Arial" w:cs="Arial"/>
          </w:rPr>
          <w:t>http://www.raspberry-projects.com/pi/programming-in-c/spi/using-the-spi-interface</w:t>
        </w:r>
        <w:r>
          <w:rPr>
            <w:rFonts w:ascii="Arial" w:hAnsi="Arial" w:cs="Arial"/>
          </w:rPr>
          <w:fldChar w:fldCharType="end"/>
        </w:r>
      </w:ins>
    </w:p>
    <w:p w14:paraId="42C4EE6B" w14:textId="77777777" w:rsidR="003A6FD7" w:rsidRDefault="003A6FD7" w:rsidP="00763D4B">
      <w:pPr>
        <w:ind w:left="720"/>
        <w:rPr>
          <w:ins w:id="500" w:author="Sankaranarayanan S." w:date="2018-06-19T18:48:00Z"/>
          <w:rFonts w:ascii="Arial" w:hAnsi="Arial" w:cs="Arial"/>
        </w:rPr>
        <w:pPrChange w:id="501" w:author="Sankaranarayanan S." w:date="2018-06-19T18:47:00Z">
          <w:pPr/>
        </w:pPrChange>
      </w:pPr>
    </w:p>
    <w:p w14:paraId="7C567415" w14:textId="4AC8F5A2" w:rsidR="00763D4B" w:rsidRPr="00854D13" w:rsidDel="00CA0977" w:rsidRDefault="00763D4B" w:rsidP="00253C57">
      <w:pPr>
        <w:rPr>
          <w:del w:id="502" w:author="Sankaranarayanan S." w:date="2018-06-19T19:42:00Z"/>
          <w:rFonts w:ascii="Arial" w:hAnsi="Arial" w:cs="Arial"/>
          <w:rPrChange w:id="503" w:author="Sankaranarayanan S." w:date="2018-06-12T17:55:00Z">
            <w:rPr>
              <w:del w:id="504" w:author="Sankaranarayanan S." w:date="2018-06-19T19:42:00Z"/>
              <w:rFonts w:ascii="Arial" w:hAnsi="Arial" w:cs="Arial"/>
              <w:b/>
              <w:sz w:val="28"/>
            </w:rPr>
          </w:rPrChange>
        </w:rPr>
      </w:pPr>
      <w:bookmarkStart w:id="505" w:name="_GoBack"/>
      <w:bookmarkEnd w:id="505"/>
    </w:p>
    <w:p w14:paraId="58401931" w14:textId="77777777" w:rsidR="008C1C3C" w:rsidRPr="00255C4D" w:rsidRDefault="008C1C3C">
      <w:pPr>
        <w:jc w:val="both"/>
        <w:rPr>
          <w:rFonts w:ascii="Arial" w:hAnsi="Arial" w:cs="Arial"/>
          <w:b/>
          <w:sz w:val="24"/>
        </w:rPr>
        <w:pPrChange w:id="506" w:author="Sankaranarayanan S." w:date="2018-06-14T17:47:00Z">
          <w:pPr/>
        </w:pPrChange>
      </w:pPr>
      <w:r w:rsidRPr="001B7029">
        <w:rPr>
          <w:rFonts w:ascii="Arial" w:hAnsi="Arial" w:cs="Arial"/>
          <w:b/>
          <w:sz w:val="28"/>
        </w:rPr>
        <w:t>Reference</w:t>
      </w:r>
      <w:r w:rsidR="001B7029" w:rsidRPr="001B7029">
        <w:rPr>
          <w:rFonts w:ascii="Arial" w:hAnsi="Arial" w:cs="Arial"/>
          <w:b/>
          <w:sz w:val="28"/>
        </w:rPr>
        <w:t>s</w:t>
      </w:r>
      <w:r w:rsidRPr="00255C4D">
        <w:rPr>
          <w:rFonts w:ascii="Arial" w:hAnsi="Arial" w:cs="Arial"/>
          <w:b/>
          <w:sz w:val="24"/>
        </w:rPr>
        <w:t xml:space="preserve"> </w:t>
      </w:r>
    </w:p>
    <w:p w14:paraId="2E1357CD" w14:textId="77777777" w:rsidR="008C1C3C" w:rsidRDefault="005F74B1">
      <w:pPr>
        <w:jc w:val="both"/>
        <w:rPr>
          <w:rFonts w:ascii="Arial" w:hAnsi="Arial" w:cs="Arial"/>
        </w:rPr>
        <w:pPrChange w:id="507" w:author="Sankaranarayanan S." w:date="2018-06-14T17:47:00Z">
          <w:pPr/>
        </w:pPrChange>
      </w:pPr>
      <w:r>
        <w:fldChar w:fldCharType="begin"/>
      </w:r>
      <w:r>
        <w:instrText xml:space="preserve"> HYPERLINK "https://learn.sparkfun.com/tutorials/getting-started-with-the-raspberry-pi-zero-wireless" </w:instrText>
      </w:r>
      <w:r>
        <w:fldChar w:fldCharType="separate"/>
      </w:r>
      <w:r w:rsidR="008C1C3C" w:rsidRPr="00654D4F">
        <w:rPr>
          <w:rStyle w:val="Hyperlink"/>
          <w:rFonts w:ascii="Arial" w:hAnsi="Arial" w:cs="Arial"/>
        </w:rPr>
        <w:t>https://learn.sparkfun.com/tutorials/getting-started-with-the-raspberry-pi-zero-wireless</w:t>
      </w:r>
      <w:r>
        <w:rPr>
          <w:rStyle w:val="Hyperlink"/>
          <w:rFonts w:ascii="Arial" w:hAnsi="Arial" w:cs="Arial"/>
        </w:rPr>
        <w:fldChar w:fldCharType="end"/>
      </w:r>
      <w:r w:rsidR="008C1C3C">
        <w:rPr>
          <w:rFonts w:ascii="Arial" w:hAnsi="Arial" w:cs="Arial"/>
        </w:rPr>
        <w:t xml:space="preserve">                                                                                                                                                                                                                                                                                                                                                                                                                                                                                                                                                                                                                                                                                                                                                                                                                                                                                                                                                                                                                                                                                                                                                                                                                                                                                                                                                                                                                                                                                                                                                                                                                                                                                                                                                                                                                                                                                                                                                                                                                                                                                                                                                                                                                                                                                                                                                                                                                                                                                                                                                                                                                                                                                                                                                                                                                                                                                                                                                                                                                                                                                                                                                                                                                                                                                                                                                                                                                                                                                                                                                                                                                                                                                                                                                                                                                                                                                                                                                                                                                                                                                                                                                                                                                                                                                                                                                                                                                                                                                                                                                                                                                                                                                                                                                                              </w:t>
      </w:r>
      <w:r>
        <w:fldChar w:fldCharType="begin"/>
      </w:r>
      <w:r>
        <w:instrText xml:space="preserve"> HYPERLINK "https://github.com/initialstate/pi-zero-w-motion-sensor/wiki/Part-1.-Setting-Up-the-Pi-Zero-W" </w:instrText>
      </w:r>
      <w:r>
        <w:fldChar w:fldCharType="separate"/>
      </w:r>
      <w:r w:rsidR="008C1C3C" w:rsidRPr="00654D4F">
        <w:rPr>
          <w:rStyle w:val="Hyperlink"/>
          <w:rFonts w:ascii="Arial" w:hAnsi="Arial" w:cs="Arial"/>
        </w:rPr>
        <w:t>https://github.com/initialstate/pi-zero-w-motion-sensor/wiki/Part-1.-Setting-Up-the-Pi-Zero-W</w:t>
      </w:r>
      <w:r>
        <w:rPr>
          <w:rStyle w:val="Hyperlink"/>
          <w:rFonts w:ascii="Arial" w:hAnsi="Arial" w:cs="Arial"/>
        </w:rPr>
        <w:fldChar w:fldCharType="end"/>
      </w:r>
    </w:p>
    <w:p w14:paraId="371C15A3" w14:textId="77777777" w:rsidR="008C1C3C" w:rsidRPr="00255C4D" w:rsidRDefault="008C1C3C">
      <w:pPr>
        <w:jc w:val="both"/>
        <w:rPr>
          <w:rFonts w:ascii="Arial" w:hAnsi="Arial" w:cs="Arial"/>
          <w:b/>
          <w:sz w:val="24"/>
        </w:rPr>
        <w:pPrChange w:id="508" w:author="Sankaranarayanan S." w:date="2018-06-14T17:47:00Z">
          <w:pPr/>
        </w:pPrChange>
      </w:pPr>
      <w:r w:rsidRPr="00255C4D">
        <w:rPr>
          <w:rFonts w:ascii="Arial" w:hAnsi="Arial" w:cs="Arial"/>
          <w:b/>
          <w:sz w:val="24"/>
        </w:rPr>
        <w:t>How to solder GPIO pins</w:t>
      </w:r>
    </w:p>
    <w:p w14:paraId="4B76D09A" w14:textId="77777777" w:rsidR="008C1C3C" w:rsidRDefault="005F74B1">
      <w:pPr>
        <w:jc w:val="both"/>
        <w:rPr>
          <w:rFonts w:ascii="Arial" w:hAnsi="Arial" w:cs="Arial"/>
        </w:rPr>
        <w:pPrChange w:id="509" w:author="Sankaranarayanan S." w:date="2018-06-14T17:47:00Z">
          <w:pPr/>
        </w:pPrChange>
      </w:pPr>
      <w:r>
        <w:fldChar w:fldCharType="begin"/>
      </w:r>
      <w:r>
        <w:instrText xml:space="preserve"> HYPERLINK "http://dbakevlar.com/2016/03/adding-gpio-pins-to-the-raspberry-pi-zero/" </w:instrText>
      </w:r>
      <w:r>
        <w:fldChar w:fldCharType="separate"/>
      </w:r>
      <w:r w:rsidR="008C1C3C" w:rsidRPr="00654D4F">
        <w:rPr>
          <w:rStyle w:val="Hyperlink"/>
          <w:rFonts w:ascii="Arial" w:hAnsi="Arial" w:cs="Arial"/>
        </w:rPr>
        <w:t>http://dbakevlar.com/2016/03/adding-gpio-pins-to-the-raspberry-pi-zero/</w:t>
      </w:r>
      <w:r>
        <w:rPr>
          <w:rStyle w:val="Hyperlink"/>
          <w:rFonts w:ascii="Arial" w:hAnsi="Arial" w:cs="Arial"/>
        </w:rPr>
        <w:fldChar w:fldCharType="end"/>
      </w:r>
    </w:p>
    <w:p w14:paraId="282D7B3D" w14:textId="77777777" w:rsidR="00255C4D" w:rsidRPr="00255C4D" w:rsidRDefault="00255C4D">
      <w:pPr>
        <w:jc w:val="both"/>
        <w:rPr>
          <w:rFonts w:ascii="Arial" w:hAnsi="Arial" w:cs="Arial"/>
          <w:b/>
          <w:sz w:val="24"/>
        </w:rPr>
        <w:pPrChange w:id="510" w:author="Sankaranarayanan S." w:date="2018-06-14T17:47:00Z">
          <w:pPr/>
        </w:pPrChange>
      </w:pPr>
      <w:r w:rsidRPr="00255C4D">
        <w:rPr>
          <w:rFonts w:ascii="Arial" w:hAnsi="Arial" w:cs="Arial"/>
          <w:b/>
          <w:sz w:val="24"/>
        </w:rPr>
        <w:t xml:space="preserve">How to use GPIO pins without soldering </w:t>
      </w:r>
    </w:p>
    <w:p w14:paraId="73DD9E16" w14:textId="77777777" w:rsidR="008C1C3C" w:rsidRPr="00E060F7" w:rsidRDefault="00854D13">
      <w:pPr>
        <w:jc w:val="both"/>
        <w:rPr>
          <w:rFonts w:ascii="Arial" w:hAnsi="Arial" w:cs="Arial"/>
          <w:rPrChange w:id="511" w:author="Sankaranarayanan S." w:date="2018-06-12T11:26:00Z">
            <w:rPr>
              <w:rFonts w:ascii="Arial" w:hAnsi="Arial" w:cs="Arial"/>
              <w:b/>
            </w:rPr>
          </w:rPrChange>
        </w:rPr>
        <w:pPrChange w:id="512" w:author="Sankaranarayanan S." w:date="2018-06-14T17:47:00Z">
          <w:pPr/>
        </w:pPrChange>
      </w:pPr>
      <w:r w:rsidRPr="00E060F7">
        <w:fldChar w:fldCharType="begin"/>
      </w:r>
      <w:r w:rsidRPr="00E060F7">
        <w:instrText xml:space="preserve"> HYPERLINK "http://www.instructables.com/id/Testing-Pi-Zero-Without-Soldering-Header/" </w:instrText>
      </w:r>
      <w:r w:rsidRPr="00E060F7">
        <w:fldChar w:fldCharType="separate"/>
      </w:r>
      <w:r w:rsidR="00255C4D" w:rsidRPr="00E060F7">
        <w:rPr>
          <w:rStyle w:val="Hyperlink"/>
          <w:rFonts w:ascii="Arial" w:hAnsi="Arial" w:cs="Arial"/>
          <w:rPrChange w:id="513" w:author="Sankaranarayanan S." w:date="2018-06-12T11:26:00Z">
            <w:rPr>
              <w:rStyle w:val="Hyperlink"/>
              <w:rFonts w:ascii="Arial" w:hAnsi="Arial" w:cs="Arial"/>
              <w:b/>
            </w:rPr>
          </w:rPrChange>
        </w:rPr>
        <w:t>http://www.instructables.com/id/Testing-Pi-Zero-Without-Soldering-Header/</w:t>
      </w:r>
      <w:r w:rsidRPr="00E060F7">
        <w:rPr>
          <w:rStyle w:val="Hyperlink"/>
          <w:rFonts w:ascii="Arial" w:hAnsi="Arial" w:cs="Arial"/>
          <w:rPrChange w:id="514" w:author="Sankaranarayanan S." w:date="2018-06-12T11:26:00Z">
            <w:rPr>
              <w:rStyle w:val="Hyperlink"/>
              <w:rFonts w:ascii="Arial" w:hAnsi="Arial" w:cs="Arial"/>
              <w:b/>
            </w:rPr>
          </w:rPrChange>
        </w:rPr>
        <w:fldChar w:fldCharType="end"/>
      </w:r>
    </w:p>
    <w:p w14:paraId="1806A469" w14:textId="77777777" w:rsidR="00255C4D" w:rsidRDefault="001B7029">
      <w:pPr>
        <w:jc w:val="both"/>
        <w:rPr>
          <w:rFonts w:ascii="Arial" w:hAnsi="Arial" w:cs="Arial"/>
          <w:b/>
        </w:rPr>
        <w:pPrChange w:id="515" w:author="Sankaranarayanan S." w:date="2018-06-14T17:47:00Z">
          <w:pPr/>
        </w:pPrChange>
      </w:pPr>
      <w:r w:rsidRPr="00E935C5">
        <w:rPr>
          <w:rFonts w:ascii="Arial" w:hAnsi="Arial" w:cs="Arial"/>
          <w:b/>
          <w:sz w:val="24"/>
          <w:rPrChange w:id="516" w:author="Sankaranarayanan S." w:date="2018-06-12T13:30:00Z">
            <w:rPr>
              <w:rFonts w:ascii="Arial" w:hAnsi="Arial" w:cs="Arial"/>
              <w:b/>
            </w:rPr>
          </w:rPrChange>
        </w:rPr>
        <w:t>Install Etcher</w:t>
      </w:r>
      <w:r>
        <w:rPr>
          <w:rFonts w:ascii="Arial" w:hAnsi="Arial" w:cs="Arial"/>
          <w:b/>
        </w:rPr>
        <w:t xml:space="preserve"> </w:t>
      </w:r>
    </w:p>
    <w:p w14:paraId="51DE11B5" w14:textId="77777777" w:rsidR="00C95B32" w:rsidRPr="00E060F7" w:rsidRDefault="00854D13">
      <w:pPr>
        <w:jc w:val="both"/>
        <w:rPr>
          <w:rFonts w:ascii="Arial" w:hAnsi="Arial" w:cs="Arial"/>
          <w:rPrChange w:id="517" w:author="Sankaranarayanan S." w:date="2018-06-12T11:25:00Z">
            <w:rPr>
              <w:rFonts w:ascii="Arial" w:hAnsi="Arial" w:cs="Arial"/>
              <w:b/>
            </w:rPr>
          </w:rPrChange>
        </w:rPr>
        <w:pPrChange w:id="518" w:author="Sankaranarayanan S." w:date="2018-06-14T17:47:00Z">
          <w:pPr/>
        </w:pPrChange>
      </w:pPr>
      <w:r w:rsidRPr="00E060F7">
        <w:fldChar w:fldCharType="begin"/>
      </w:r>
      <w:r w:rsidRPr="00E060F7">
        <w:instrText xml:space="preserve"> HYPERLINK "https://connectwww.com/how-to-install-and-run-etcher-image-burner-on-ubuntu/4676/" </w:instrText>
      </w:r>
      <w:r w:rsidRPr="00E060F7">
        <w:fldChar w:fldCharType="separate"/>
      </w:r>
      <w:r w:rsidR="00C95B32" w:rsidRPr="00E060F7">
        <w:rPr>
          <w:rStyle w:val="Hyperlink"/>
          <w:rFonts w:ascii="Arial" w:hAnsi="Arial" w:cs="Arial"/>
          <w:rPrChange w:id="519" w:author="Sankaranarayanan S." w:date="2018-06-12T11:25:00Z">
            <w:rPr>
              <w:rStyle w:val="Hyperlink"/>
              <w:rFonts w:ascii="Arial" w:hAnsi="Arial" w:cs="Arial"/>
              <w:b/>
            </w:rPr>
          </w:rPrChange>
        </w:rPr>
        <w:t>https://connectwww.com/how-to-install-and-run-etcher-image-burner-on-ubuntu/4676/</w:t>
      </w:r>
      <w:r w:rsidRPr="00E060F7">
        <w:rPr>
          <w:rStyle w:val="Hyperlink"/>
          <w:rFonts w:ascii="Arial" w:hAnsi="Arial" w:cs="Arial"/>
          <w:rPrChange w:id="520" w:author="Sankaranarayanan S." w:date="2018-06-12T11:25:00Z">
            <w:rPr>
              <w:rStyle w:val="Hyperlink"/>
              <w:rFonts w:ascii="Arial" w:hAnsi="Arial" w:cs="Arial"/>
              <w:b/>
            </w:rPr>
          </w:rPrChange>
        </w:rPr>
        <w:fldChar w:fldCharType="end"/>
      </w:r>
    </w:p>
    <w:p w14:paraId="4F5A241F" w14:textId="77777777" w:rsidR="001B7029" w:rsidRPr="00E060F7" w:rsidRDefault="00854D13">
      <w:pPr>
        <w:jc w:val="both"/>
        <w:rPr>
          <w:rFonts w:ascii="Arial" w:hAnsi="Arial" w:cs="Arial"/>
          <w:rPrChange w:id="521" w:author="Sankaranarayanan S." w:date="2018-06-12T11:25:00Z">
            <w:rPr>
              <w:rFonts w:ascii="Arial" w:hAnsi="Arial" w:cs="Arial"/>
              <w:b/>
            </w:rPr>
          </w:rPrChange>
        </w:rPr>
        <w:pPrChange w:id="522" w:author="Sankaranarayanan S." w:date="2018-06-14T17:47:00Z">
          <w:pPr/>
        </w:pPrChange>
      </w:pPr>
      <w:r w:rsidRPr="00E060F7">
        <w:fldChar w:fldCharType="begin"/>
      </w:r>
      <w:r w:rsidRPr="00E060F7">
        <w:instrText xml:space="preserve"> HYPERLINK "https://www.omgubuntu.co.uk/2017/05/how-to-install-etcher-on-ubuntu" </w:instrText>
      </w:r>
      <w:r w:rsidRPr="00E060F7">
        <w:rPr>
          <w:rPrChange w:id="523" w:author="Sankaranarayanan S." w:date="2018-06-12T11:25:00Z">
            <w:rPr>
              <w:rStyle w:val="Hyperlink"/>
              <w:rFonts w:ascii="Arial" w:hAnsi="Arial" w:cs="Arial"/>
              <w:b/>
            </w:rPr>
          </w:rPrChange>
        </w:rPr>
        <w:fldChar w:fldCharType="separate"/>
      </w:r>
      <w:r w:rsidR="001B7029" w:rsidRPr="00E060F7">
        <w:rPr>
          <w:rStyle w:val="Hyperlink"/>
          <w:rFonts w:ascii="Arial" w:hAnsi="Arial" w:cs="Arial"/>
          <w:rPrChange w:id="524" w:author="Sankaranarayanan S." w:date="2018-06-12T11:25:00Z">
            <w:rPr>
              <w:rStyle w:val="Hyperlink"/>
              <w:rFonts w:ascii="Arial" w:hAnsi="Arial" w:cs="Arial"/>
              <w:b/>
            </w:rPr>
          </w:rPrChange>
        </w:rPr>
        <w:t>https://www.omgubuntu.co.uk/2017/05/how-to-install-etcher-on-ubuntu</w:t>
      </w:r>
      <w:r w:rsidRPr="00E060F7">
        <w:rPr>
          <w:rStyle w:val="Hyperlink"/>
          <w:rFonts w:ascii="Arial" w:hAnsi="Arial" w:cs="Arial"/>
          <w:rPrChange w:id="525" w:author="Sankaranarayanan S." w:date="2018-06-12T11:25:00Z">
            <w:rPr>
              <w:rStyle w:val="Hyperlink"/>
              <w:rFonts w:ascii="Arial" w:hAnsi="Arial" w:cs="Arial"/>
              <w:b/>
            </w:rPr>
          </w:rPrChange>
        </w:rPr>
        <w:fldChar w:fldCharType="end"/>
      </w:r>
    </w:p>
    <w:p w14:paraId="50288B28" w14:textId="77777777" w:rsidR="00C95B32" w:rsidRDefault="00854D13">
      <w:pPr>
        <w:jc w:val="both"/>
        <w:rPr>
          <w:ins w:id="526" w:author="Sankaranarayanan S." w:date="2018-06-12T13:28:00Z"/>
          <w:rStyle w:val="Hyperlink"/>
          <w:rFonts w:ascii="Arial" w:hAnsi="Arial" w:cs="Arial"/>
        </w:rPr>
        <w:pPrChange w:id="527" w:author="Sankaranarayanan S." w:date="2018-06-14T17:47:00Z">
          <w:pPr/>
        </w:pPrChange>
      </w:pPr>
      <w:r w:rsidRPr="00E060F7">
        <w:fldChar w:fldCharType="begin"/>
      </w:r>
      <w:r w:rsidRPr="00E060F7">
        <w:instrText xml:space="preserve"> HYPERLINK "https://www.youtube.com/watch?v=4hJsTjYib2w" </w:instrText>
      </w:r>
      <w:r w:rsidRPr="00E060F7">
        <w:rPr>
          <w:rPrChange w:id="528" w:author="Sankaranarayanan S." w:date="2018-06-12T11:25:00Z">
            <w:rPr>
              <w:rStyle w:val="Hyperlink"/>
              <w:rFonts w:ascii="Arial" w:hAnsi="Arial" w:cs="Arial"/>
              <w:b/>
            </w:rPr>
          </w:rPrChange>
        </w:rPr>
        <w:fldChar w:fldCharType="separate"/>
      </w:r>
      <w:r w:rsidR="00715756" w:rsidRPr="00E060F7">
        <w:rPr>
          <w:rStyle w:val="Hyperlink"/>
          <w:rFonts w:ascii="Arial" w:hAnsi="Arial" w:cs="Arial"/>
          <w:rPrChange w:id="529" w:author="Sankaranarayanan S." w:date="2018-06-12T11:25:00Z">
            <w:rPr>
              <w:rStyle w:val="Hyperlink"/>
              <w:rFonts w:ascii="Arial" w:hAnsi="Arial" w:cs="Arial"/>
              <w:b/>
            </w:rPr>
          </w:rPrChange>
        </w:rPr>
        <w:t>https://www.youtube.com/watch?v=4hJsTjYib2w</w:t>
      </w:r>
      <w:r w:rsidRPr="00E060F7">
        <w:rPr>
          <w:rStyle w:val="Hyperlink"/>
          <w:rFonts w:ascii="Arial" w:hAnsi="Arial" w:cs="Arial"/>
          <w:rPrChange w:id="530" w:author="Sankaranarayanan S." w:date="2018-06-12T11:25:00Z">
            <w:rPr>
              <w:rStyle w:val="Hyperlink"/>
              <w:rFonts w:ascii="Arial" w:hAnsi="Arial" w:cs="Arial"/>
              <w:b/>
            </w:rPr>
          </w:rPrChange>
        </w:rPr>
        <w:fldChar w:fldCharType="end"/>
      </w:r>
    </w:p>
    <w:p w14:paraId="14564DFD" w14:textId="486229C4" w:rsidR="00E935C5" w:rsidRDefault="00E935C5">
      <w:pPr>
        <w:jc w:val="both"/>
        <w:rPr>
          <w:ins w:id="531" w:author="Sankaranarayanan S." w:date="2018-06-14T16:15:00Z"/>
          <w:rFonts w:ascii="Arial" w:hAnsi="Arial" w:cs="Arial"/>
          <w:b/>
          <w:sz w:val="24"/>
        </w:rPr>
        <w:pPrChange w:id="532" w:author="Sankaranarayanan S." w:date="2018-06-14T17:47:00Z">
          <w:pPr/>
        </w:pPrChange>
      </w:pPr>
      <w:proofErr w:type="spellStart"/>
      <w:ins w:id="533" w:author="Sankaranarayanan S." w:date="2018-06-12T13:28:00Z">
        <w:r w:rsidRPr="00D5065B">
          <w:rPr>
            <w:rFonts w:ascii="Arial" w:hAnsi="Arial" w:cs="Arial"/>
            <w:b/>
            <w:sz w:val="24"/>
            <w:rPrChange w:id="534" w:author="Sankaranarayanan S." w:date="2018-06-20T17:47:00Z">
              <w:rPr>
                <w:rStyle w:val="Hyperlink"/>
                <w:rFonts w:ascii="Arial" w:hAnsi="Arial" w:cs="Arial"/>
              </w:rPr>
            </w:rPrChange>
          </w:rPr>
          <w:t>WiFi</w:t>
        </w:r>
        <w:proofErr w:type="spellEnd"/>
        <w:r w:rsidRPr="00D5065B">
          <w:rPr>
            <w:rFonts w:ascii="Arial" w:hAnsi="Arial" w:cs="Arial"/>
            <w:b/>
            <w:sz w:val="24"/>
            <w:rPrChange w:id="535" w:author="Sankaranarayanan S." w:date="2018-06-20T17:47:00Z">
              <w:rPr>
                <w:rStyle w:val="Hyperlink"/>
                <w:rFonts w:ascii="Arial" w:hAnsi="Arial" w:cs="Arial"/>
              </w:rPr>
            </w:rPrChange>
          </w:rPr>
          <w:t xml:space="preserve"> setup in Raspberry Pi zero </w:t>
        </w:r>
      </w:ins>
      <w:ins w:id="536" w:author="Sankaranarayanan S." w:date="2018-06-12T13:29:00Z">
        <w:r w:rsidRPr="00D5065B">
          <w:rPr>
            <w:rFonts w:ascii="Arial" w:hAnsi="Arial" w:cs="Arial"/>
            <w:b/>
            <w:sz w:val="24"/>
            <w:rPrChange w:id="537" w:author="Sankaranarayanan S." w:date="2018-06-20T17:47:00Z">
              <w:rPr>
                <w:rStyle w:val="Hyperlink"/>
                <w:rFonts w:ascii="Arial" w:hAnsi="Arial" w:cs="Arial"/>
              </w:rPr>
            </w:rPrChange>
          </w:rPr>
          <w:t xml:space="preserve">without </w:t>
        </w:r>
      </w:ins>
      <w:ins w:id="538" w:author="Sankaranarayanan S." w:date="2018-06-12T13:30:00Z">
        <w:r>
          <w:rPr>
            <w:rFonts w:ascii="Arial" w:hAnsi="Arial" w:cs="Arial"/>
            <w:b/>
            <w:sz w:val="24"/>
          </w:rPr>
          <w:t>display</w:t>
        </w:r>
      </w:ins>
      <w:ins w:id="539" w:author="Sankaranarayanan S." w:date="2018-06-14T16:15:00Z">
        <w:r w:rsidR="00FD378E">
          <w:rPr>
            <w:rFonts w:ascii="Arial" w:hAnsi="Arial" w:cs="Arial"/>
            <w:b/>
            <w:sz w:val="24"/>
          </w:rPr>
          <w:t xml:space="preserve"> (</w:t>
        </w:r>
      </w:ins>
      <w:ins w:id="540" w:author="Sankaranarayanan S." w:date="2018-06-14T16:16:00Z">
        <w:r w:rsidR="00FD378E">
          <w:rPr>
            <w:rFonts w:ascii="Arial" w:hAnsi="Arial" w:cs="Arial"/>
            <w:b/>
            <w:sz w:val="24"/>
          </w:rPr>
          <w:t>headless</w:t>
        </w:r>
      </w:ins>
      <w:ins w:id="541" w:author="Sankaranarayanan S." w:date="2018-06-14T16:15:00Z">
        <w:r w:rsidR="00FD378E">
          <w:rPr>
            <w:rFonts w:ascii="Arial" w:hAnsi="Arial" w:cs="Arial"/>
            <w:b/>
            <w:sz w:val="24"/>
          </w:rPr>
          <w:t>)</w:t>
        </w:r>
      </w:ins>
      <w:ins w:id="542" w:author="Sankaranarayanan S." w:date="2018-06-12T13:30:00Z">
        <w:r>
          <w:rPr>
            <w:rFonts w:ascii="Arial" w:hAnsi="Arial" w:cs="Arial"/>
            <w:b/>
            <w:sz w:val="24"/>
          </w:rPr>
          <w:t xml:space="preserve"> </w:t>
        </w:r>
      </w:ins>
    </w:p>
    <w:p w14:paraId="7A8B6D95" w14:textId="162BEC7C" w:rsidR="00FD378E" w:rsidRPr="00FD378E" w:rsidRDefault="00FD378E">
      <w:pPr>
        <w:jc w:val="both"/>
        <w:rPr>
          <w:ins w:id="543" w:author="Sankaranarayanan S." w:date="2018-06-12T13:29:00Z"/>
          <w:rPrChange w:id="544" w:author="Sankaranarayanan S." w:date="2018-06-14T16:15:00Z">
            <w:rPr>
              <w:ins w:id="545" w:author="Sankaranarayanan S." w:date="2018-06-12T13:29:00Z"/>
              <w:rStyle w:val="Hyperlink"/>
              <w:rFonts w:ascii="Arial" w:hAnsi="Arial" w:cs="Arial"/>
            </w:rPr>
          </w:rPrChange>
        </w:rPr>
        <w:pPrChange w:id="546" w:author="Sankaranarayanan S." w:date="2018-06-14T17:47:00Z">
          <w:pPr/>
        </w:pPrChange>
      </w:pPr>
      <w:ins w:id="547" w:author="Sankaranarayanan S." w:date="2018-06-14T16:15:00Z">
        <w:r w:rsidRPr="00FD378E">
          <w:rPr>
            <w:rFonts w:ascii="Arial" w:hAnsi="Arial" w:cs="Arial"/>
            <w:rPrChange w:id="548" w:author="Sankaranarayanan S." w:date="2018-06-14T16:15:00Z">
              <w:rPr>
                <w:rFonts w:ascii="Arial" w:hAnsi="Arial" w:cs="Arial"/>
                <w:b/>
                <w:color w:val="0000FF"/>
                <w:sz w:val="24"/>
                <w:u w:val="single"/>
              </w:rPr>
            </w:rPrChange>
          </w:rPr>
          <w:fldChar w:fldCharType="begin"/>
        </w:r>
        <w:r w:rsidRPr="00FD378E">
          <w:rPr>
            <w:rFonts w:ascii="Arial" w:hAnsi="Arial" w:cs="Arial"/>
            <w:rPrChange w:id="549" w:author="Sankaranarayanan S." w:date="2018-06-14T16:15:00Z">
              <w:rPr>
                <w:rFonts w:ascii="Arial" w:hAnsi="Arial" w:cs="Arial"/>
                <w:b/>
                <w:sz w:val="24"/>
              </w:rPr>
            </w:rPrChange>
          </w:rPr>
          <w:instrText xml:space="preserve"> HYPERLINK "https://core-electronics.com.au/tutorials/raspberry-pi-zerow-headless-wifi-setup.html" </w:instrText>
        </w:r>
        <w:r w:rsidRPr="00FD378E">
          <w:rPr>
            <w:rFonts w:ascii="Arial" w:hAnsi="Arial" w:cs="Arial"/>
            <w:rPrChange w:id="550" w:author="Sankaranarayanan S." w:date="2018-06-14T16:15:00Z">
              <w:rPr>
                <w:rFonts w:ascii="Arial" w:hAnsi="Arial" w:cs="Arial"/>
                <w:b/>
                <w:sz w:val="24"/>
              </w:rPr>
            </w:rPrChange>
          </w:rPr>
          <w:fldChar w:fldCharType="separate"/>
        </w:r>
        <w:r w:rsidRPr="00FD378E">
          <w:rPr>
            <w:rStyle w:val="Hyperlink"/>
            <w:rFonts w:ascii="Arial" w:hAnsi="Arial" w:cs="Arial"/>
            <w:rPrChange w:id="551" w:author="Sankaranarayanan S." w:date="2018-06-14T16:15:00Z">
              <w:rPr>
                <w:rStyle w:val="Hyperlink"/>
                <w:rFonts w:ascii="Arial" w:hAnsi="Arial" w:cs="Arial"/>
                <w:b/>
                <w:sz w:val="24"/>
              </w:rPr>
            </w:rPrChange>
          </w:rPr>
          <w:t>https://core-electronics.com.au/tutorials/raspberry-pi-zerow-headless-wifi-setup.html</w:t>
        </w:r>
        <w:r w:rsidRPr="00FD378E">
          <w:rPr>
            <w:rFonts w:ascii="Arial" w:hAnsi="Arial" w:cs="Arial"/>
            <w:rPrChange w:id="552" w:author="Sankaranarayanan S." w:date="2018-06-14T16:15:00Z">
              <w:rPr>
                <w:rFonts w:ascii="Arial" w:hAnsi="Arial" w:cs="Arial"/>
                <w:b/>
                <w:sz w:val="24"/>
              </w:rPr>
            </w:rPrChange>
          </w:rPr>
          <w:fldChar w:fldCharType="end"/>
        </w:r>
      </w:ins>
    </w:p>
    <w:p w14:paraId="03E1845D" w14:textId="70861A58" w:rsidR="00E935C5" w:rsidRDefault="00E935C5">
      <w:pPr>
        <w:jc w:val="both"/>
        <w:rPr>
          <w:ins w:id="553" w:author="Sankaranarayanan S." w:date="2018-06-12T13:29:00Z"/>
          <w:rFonts w:ascii="Arial" w:hAnsi="Arial" w:cs="Arial"/>
        </w:rPr>
        <w:pPrChange w:id="554" w:author="Sankaranarayanan S." w:date="2018-06-14T17:47:00Z">
          <w:pPr/>
        </w:pPrChange>
      </w:pPr>
      <w:ins w:id="555" w:author="Sankaranarayanan S." w:date="2018-06-12T13:29:00Z">
        <w:r>
          <w:rPr>
            <w:rFonts w:ascii="Arial" w:hAnsi="Arial" w:cs="Arial"/>
          </w:rPr>
          <w:fldChar w:fldCharType="begin"/>
        </w:r>
        <w:r>
          <w:rPr>
            <w:rFonts w:ascii="Arial" w:hAnsi="Arial" w:cs="Arial"/>
          </w:rPr>
          <w:instrText xml:space="preserve"> HYPERLINK "</w:instrText>
        </w:r>
        <w:r w:rsidRPr="00E935C5">
          <w:rPr>
            <w:rFonts w:ascii="Arial" w:hAnsi="Arial" w:cs="Arial"/>
          </w:rPr>
          <w:instrText>https://medium.com/@DavidMaitland/raspberry-pi-zero-headless-setup-92fb72daf88d</w:instrText>
        </w:r>
        <w:r>
          <w:rPr>
            <w:rFonts w:ascii="Arial" w:hAnsi="Arial" w:cs="Arial"/>
          </w:rPr>
          <w:instrText xml:space="preserve">" </w:instrText>
        </w:r>
        <w:r>
          <w:rPr>
            <w:rFonts w:ascii="Arial" w:hAnsi="Arial" w:cs="Arial"/>
          </w:rPr>
          <w:fldChar w:fldCharType="separate"/>
        </w:r>
        <w:r w:rsidRPr="006060A4">
          <w:rPr>
            <w:rStyle w:val="Hyperlink"/>
            <w:rFonts w:ascii="Arial" w:hAnsi="Arial" w:cs="Arial"/>
          </w:rPr>
          <w:t>https://medium.com/@DavidMaitland/raspberry-pi-zero-headless-setup-92fb72daf88d</w:t>
        </w:r>
        <w:r>
          <w:rPr>
            <w:rFonts w:ascii="Arial" w:hAnsi="Arial" w:cs="Arial"/>
          </w:rPr>
          <w:fldChar w:fldCharType="end"/>
        </w:r>
      </w:ins>
    </w:p>
    <w:p w14:paraId="0732230C" w14:textId="522A052B" w:rsidR="00E935C5" w:rsidRDefault="00DC173C">
      <w:pPr>
        <w:jc w:val="both"/>
        <w:rPr>
          <w:ins w:id="556" w:author="Sankaranarayanan S." w:date="2018-06-14T17:35:00Z"/>
          <w:rFonts w:ascii="Arial" w:hAnsi="Arial" w:cs="Arial"/>
          <w:b/>
        </w:rPr>
        <w:pPrChange w:id="557" w:author="Sankaranarayanan S." w:date="2018-06-14T17:47:00Z">
          <w:pPr/>
        </w:pPrChange>
      </w:pPr>
      <w:ins w:id="558" w:author="Sankaranarayanan S." w:date="2018-06-14T17:35:00Z">
        <w:r w:rsidRPr="00DC173C">
          <w:rPr>
            <w:rFonts w:ascii="Arial" w:hAnsi="Arial" w:cs="Arial"/>
            <w:b/>
            <w:sz w:val="24"/>
            <w:rPrChange w:id="559" w:author="Sankaranarayanan S." w:date="2018-06-14T17:35:00Z">
              <w:rPr>
                <w:rFonts w:ascii="Arial" w:hAnsi="Arial" w:cs="Arial"/>
              </w:rPr>
            </w:rPrChange>
          </w:rPr>
          <w:t xml:space="preserve">SPI </w:t>
        </w:r>
        <w:r w:rsidRPr="00DC173C">
          <w:rPr>
            <w:rFonts w:ascii="Arial" w:hAnsi="Arial" w:cs="Arial"/>
            <w:b/>
            <w:sz w:val="24"/>
            <w:rPrChange w:id="560" w:author="Sankaranarayanan S." w:date="2018-06-14T17:35:00Z">
              <w:rPr>
                <w:rFonts w:ascii="Arial" w:hAnsi="Arial" w:cs="Arial"/>
                <w:b/>
              </w:rPr>
            </w:rPrChange>
          </w:rPr>
          <w:t>interfaces</w:t>
        </w:r>
        <w:r>
          <w:rPr>
            <w:rFonts w:ascii="Arial" w:hAnsi="Arial" w:cs="Arial"/>
            <w:b/>
          </w:rPr>
          <w:t xml:space="preserve"> </w:t>
        </w:r>
      </w:ins>
    </w:p>
    <w:p w14:paraId="7D6D75E8" w14:textId="1AFC0A76" w:rsidR="00DC173C" w:rsidRPr="00A70111" w:rsidRDefault="00DC173C">
      <w:pPr>
        <w:jc w:val="both"/>
        <w:rPr>
          <w:ins w:id="561" w:author="Sankaranarayanan S." w:date="2018-06-14T17:35:00Z"/>
          <w:rFonts w:ascii="Arial" w:hAnsi="Arial" w:cs="Arial"/>
          <w:rPrChange w:id="562" w:author="Sankaranarayanan S." w:date="2018-06-14T17:35:00Z">
            <w:rPr>
              <w:ins w:id="563" w:author="Sankaranarayanan S." w:date="2018-06-14T17:35:00Z"/>
              <w:rFonts w:ascii="Arial" w:hAnsi="Arial" w:cs="Arial"/>
              <w:b/>
            </w:rPr>
          </w:rPrChange>
        </w:rPr>
        <w:pPrChange w:id="564" w:author="Sankaranarayanan S." w:date="2018-06-14T17:47:00Z">
          <w:pPr/>
        </w:pPrChange>
      </w:pPr>
      <w:ins w:id="565" w:author="Sankaranarayanan S." w:date="2018-06-14T17:35:00Z">
        <w:r w:rsidRPr="00A70111">
          <w:rPr>
            <w:rFonts w:ascii="Arial" w:hAnsi="Arial" w:cs="Arial"/>
            <w:rPrChange w:id="566" w:author="Sankaranarayanan S." w:date="2018-06-14T17:35:00Z">
              <w:rPr>
                <w:rFonts w:ascii="Arial" w:hAnsi="Arial" w:cs="Arial"/>
                <w:b/>
              </w:rPr>
            </w:rPrChange>
          </w:rPr>
          <w:fldChar w:fldCharType="begin"/>
        </w:r>
        <w:r w:rsidRPr="00A70111">
          <w:rPr>
            <w:rFonts w:ascii="Arial" w:hAnsi="Arial" w:cs="Arial"/>
            <w:rPrChange w:id="567" w:author="Sankaranarayanan S." w:date="2018-06-14T17:35:00Z">
              <w:rPr>
                <w:rFonts w:ascii="Arial" w:hAnsi="Arial" w:cs="Arial"/>
                <w:b/>
              </w:rPr>
            </w:rPrChange>
          </w:rPr>
          <w:instrText xml:space="preserve"> HYPERLINK "https://www.raspberrypi.org/documentation/hardware/raspberrypi/spi/README.md" </w:instrText>
        </w:r>
        <w:r w:rsidRPr="00A70111">
          <w:rPr>
            <w:rFonts w:ascii="Arial" w:hAnsi="Arial" w:cs="Arial"/>
            <w:rPrChange w:id="568" w:author="Sankaranarayanan S." w:date="2018-06-14T17:35:00Z">
              <w:rPr>
                <w:rFonts w:ascii="Arial" w:hAnsi="Arial" w:cs="Arial"/>
                <w:b/>
              </w:rPr>
            </w:rPrChange>
          </w:rPr>
          <w:fldChar w:fldCharType="separate"/>
        </w:r>
        <w:r w:rsidRPr="00A70111">
          <w:rPr>
            <w:rStyle w:val="Hyperlink"/>
            <w:rFonts w:ascii="Arial" w:hAnsi="Arial" w:cs="Arial"/>
            <w:rPrChange w:id="569" w:author="Sankaranarayanan S." w:date="2018-06-14T17:35:00Z">
              <w:rPr>
                <w:rStyle w:val="Hyperlink"/>
                <w:rFonts w:ascii="Arial" w:hAnsi="Arial" w:cs="Arial"/>
                <w:b/>
              </w:rPr>
            </w:rPrChange>
          </w:rPr>
          <w:t>https://www.raspberrypi.org/documentation/hardware/raspberrypi/spi/README.md</w:t>
        </w:r>
        <w:r w:rsidRPr="00A70111">
          <w:rPr>
            <w:rFonts w:ascii="Arial" w:hAnsi="Arial" w:cs="Arial"/>
            <w:rPrChange w:id="570" w:author="Sankaranarayanan S." w:date="2018-06-14T17:35:00Z">
              <w:rPr>
                <w:rFonts w:ascii="Arial" w:hAnsi="Arial" w:cs="Arial"/>
                <w:b/>
              </w:rPr>
            </w:rPrChange>
          </w:rPr>
          <w:fldChar w:fldCharType="end"/>
        </w:r>
      </w:ins>
    </w:p>
    <w:p w14:paraId="0EDD353D" w14:textId="2D2766E4" w:rsidR="00DC173C" w:rsidRDefault="002C0F89">
      <w:pPr>
        <w:jc w:val="both"/>
        <w:rPr>
          <w:ins w:id="571" w:author="Sankaranarayanan S." w:date="2018-06-14T17:40:00Z"/>
          <w:rFonts w:ascii="Arial" w:hAnsi="Arial" w:cs="Arial"/>
        </w:rPr>
        <w:pPrChange w:id="572" w:author="Sankaranarayanan S." w:date="2018-06-14T17:47:00Z">
          <w:pPr/>
        </w:pPrChange>
      </w:pPr>
      <w:ins w:id="573" w:author="Sankaranarayanan S." w:date="2018-06-14T17:36:00Z">
        <w:r w:rsidRPr="002C0F89">
          <w:rPr>
            <w:rFonts w:ascii="Arial" w:hAnsi="Arial" w:cs="Arial"/>
            <w:rPrChange w:id="574" w:author="Sankaranarayanan S." w:date="2018-06-14T17:36:00Z">
              <w:rPr>
                <w:rFonts w:ascii="Arial" w:hAnsi="Arial" w:cs="Arial"/>
                <w:b/>
              </w:rPr>
            </w:rPrChange>
          </w:rPr>
          <w:fldChar w:fldCharType="begin"/>
        </w:r>
        <w:r w:rsidRPr="002C0F89">
          <w:rPr>
            <w:rFonts w:ascii="Arial" w:hAnsi="Arial" w:cs="Arial"/>
            <w:rPrChange w:id="575" w:author="Sankaranarayanan S." w:date="2018-06-14T17:36:00Z">
              <w:rPr>
                <w:rFonts w:ascii="Arial" w:hAnsi="Arial" w:cs="Arial"/>
                <w:b/>
              </w:rPr>
            </w:rPrChange>
          </w:rPr>
          <w:instrText xml:space="preserve"> HYPERLINK "https://en.wikipedia.org/wiki/Serial_Peripheral_Interface_Bus" </w:instrText>
        </w:r>
        <w:r w:rsidRPr="002C0F89">
          <w:rPr>
            <w:rFonts w:ascii="Arial" w:hAnsi="Arial" w:cs="Arial"/>
            <w:rPrChange w:id="576" w:author="Sankaranarayanan S." w:date="2018-06-14T17:36:00Z">
              <w:rPr>
                <w:rFonts w:ascii="Arial" w:hAnsi="Arial" w:cs="Arial"/>
                <w:b/>
              </w:rPr>
            </w:rPrChange>
          </w:rPr>
          <w:fldChar w:fldCharType="separate"/>
        </w:r>
        <w:r w:rsidRPr="002C0F89">
          <w:rPr>
            <w:rStyle w:val="Hyperlink"/>
            <w:rFonts w:ascii="Arial" w:hAnsi="Arial" w:cs="Arial"/>
            <w:rPrChange w:id="577" w:author="Sankaranarayanan S." w:date="2018-06-14T17:36:00Z">
              <w:rPr>
                <w:rStyle w:val="Hyperlink"/>
                <w:rFonts w:ascii="Arial" w:hAnsi="Arial" w:cs="Arial"/>
                <w:b/>
              </w:rPr>
            </w:rPrChange>
          </w:rPr>
          <w:t>https://en.wikipedia.org/wiki/Serial_Peripheral_Interface_Bus</w:t>
        </w:r>
        <w:r w:rsidRPr="002C0F89">
          <w:rPr>
            <w:rFonts w:ascii="Arial" w:hAnsi="Arial" w:cs="Arial"/>
            <w:rPrChange w:id="578" w:author="Sankaranarayanan S." w:date="2018-06-14T17:36:00Z">
              <w:rPr>
                <w:rFonts w:ascii="Arial" w:hAnsi="Arial" w:cs="Arial"/>
                <w:b/>
              </w:rPr>
            </w:rPrChange>
          </w:rPr>
          <w:fldChar w:fldCharType="end"/>
        </w:r>
      </w:ins>
    </w:p>
    <w:p w14:paraId="5872E560" w14:textId="22E7CCDD" w:rsidR="002B6A17" w:rsidRPr="002B6A17" w:rsidRDefault="002B6A17">
      <w:pPr>
        <w:jc w:val="both"/>
        <w:rPr>
          <w:ins w:id="579" w:author="Sankaranarayanan S." w:date="2018-06-14T17:40:00Z"/>
          <w:rFonts w:ascii="Arial" w:hAnsi="Arial" w:cs="Arial"/>
          <w:b/>
          <w:sz w:val="24"/>
          <w:rPrChange w:id="580" w:author="Sankaranarayanan S." w:date="2018-06-14T17:40:00Z">
            <w:rPr>
              <w:ins w:id="581" w:author="Sankaranarayanan S." w:date="2018-06-14T17:40:00Z"/>
              <w:rFonts w:ascii="Arial" w:hAnsi="Arial" w:cs="Arial"/>
            </w:rPr>
          </w:rPrChange>
        </w:rPr>
        <w:pPrChange w:id="582" w:author="Sankaranarayanan S." w:date="2018-06-14T17:47:00Z">
          <w:pPr/>
        </w:pPrChange>
      </w:pPr>
      <w:ins w:id="583" w:author="Sankaranarayanan S." w:date="2018-06-14T17:40:00Z">
        <w:r w:rsidRPr="002B6A17">
          <w:rPr>
            <w:rFonts w:ascii="Arial" w:hAnsi="Arial" w:cs="Arial"/>
            <w:b/>
            <w:sz w:val="24"/>
            <w:rPrChange w:id="584" w:author="Sankaranarayanan S." w:date="2018-06-14T17:40:00Z">
              <w:rPr>
                <w:rFonts w:ascii="Arial" w:hAnsi="Arial" w:cs="Arial"/>
              </w:rPr>
            </w:rPrChange>
          </w:rPr>
          <w:t>How to enable SPI and I2C</w:t>
        </w:r>
      </w:ins>
    </w:p>
    <w:p w14:paraId="459FB390" w14:textId="4AD68637" w:rsidR="002B6A17" w:rsidRDefault="002B6A17">
      <w:pPr>
        <w:jc w:val="both"/>
        <w:rPr>
          <w:ins w:id="585" w:author="Sankaranarayanan S." w:date="2018-06-14T17:39:00Z"/>
          <w:rFonts w:ascii="Arial" w:hAnsi="Arial" w:cs="Arial"/>
        </w:rPr>
        <w:pPrChange w:id="586" w:author="Sankaranarayanan S." w:date="2018-06-14T17:47:00Z">
          <w:pPr/>
        </w:pPrChange>
      </w:pPr>
      <w:ins w:id="587" w:author="Sankaranarayanan S." w:date="2018-06-14T17:40:00Z">
        <w:r>
          <w:rPr>
            <w:rFonts w:ascii="Arial" w:hAnsi="Arial" w:cs="Arial"/>
          </w:rPr>
          <w:fldChar w:fldCharType="begin"/>
        </w:r>
        <w:r>
          <w:rPr>
            <w:rFonts w:ascii="Arial" w:hAnsi="Arial" w:cs="Arial"/>
          </w:rPr>
          <w:instrText xml:space="preserve"> HYPERLINK "</w:instrText>
        </w:r>
        <w:r w:rsidRPr="002B6A17">
          <w:rPr>
            <w:rFonts w:ascii="Arial" w:hAnsi="Arial" w:cs="Arial"/>
          </w:rPr>
          <w:instrText>https://www.raspberrypi-spy.co.uk/2014/08/enabling-the-spi-interface-on-the-raspberry-pi/</w:instrText>
        </w:r>
        <w:r>
          <w:rPr>
            <w:rFonts w:ascii="Arial" w:hAnsi="Arial" w:cs="Arial"/>
          </w:rPr>
          <w:instrText xml:space="preserve">" </w:instrText>
        </w:r>
        <w:r>
          <w:rPr>
            <w:rFonts w:ascii="Arial" w:hAnsi="Arial" w:cs="Arial"/>
          </w:rPr>
          <w:fldChar w:fldCharType="separate"/>
        </w:r>
        <w:r w:rsidRPr="00F72F89">
          <w:rPr>
            <w:rStyle w:val="Hyperlink"/>
            <w:rFonts w:ascii="Arial" w:hAnsi="Arial" w:cs="Arial"/>
          </w:rPr>
          <w:t>https://www.raspberrypi-spy.co.uk/2014/08/enabling-the-spi-interface-on-the-raspberry-pi/</w:t>
        </w:r>
        <w:r>
          <w:rPr>
            <w:rFonts w:ascii="Arial" w:hAnsi="Arial" w:cs="Arial"/>
          </w:rPr>
          <w:fldChar w:fldCharType="end"/>
        </w:r>
      </w:ins>
    </w:p>
    <w:p w14:paraId="7DFEE6D6" w14:textId="76922486" w:rsidR="00FB6B19" w:rsidRDefault="00FB6B19">
      <w:pPr>
        <w:jc w:val="both"/>
        <w:rPr>
          <w:ins w:id="588" w:author="Sankaranarayanan S." w:date="2018-06-14T17:39:00Z"/>
          <w:rFonts w:ascii="Arial" w:hAnsi="Arial" w:cs="Arial"/>
        </w:rPr>
        <w:pPrChange w:id="589" w:author="Sankaranarayanan S." w:date="2018-06-14T17:47:00Z">
          <w:pPr/>
        </w:pPrChange>
      </w:pPr>
      <w:ins w:id="590" w:author="Sankaranarayanan S." w:date="2018-06-14T17:39:00Z">
        <w:r>
          <w:rPr>
            <w:rFonts w:ascii="Arial" w:hAnsi="Arial" w:cs="Arial"/>
          </w:rPr>
          <w:fldChar w:fldCharType="begin"/>
        </w:r>
        <w:r>
          <w:rPr>
            <w:rFonts w:ascii="Arial" w:hAnsi="Arial" w:cs="Arial"/>
          </w:rPr>
          <w:instrText xml:space="preserve"> HYPERLINK "</w:instrText>
        </w:r>
        <w:r w:rsidRPr="00FB6B19">
          <w:rPr>
            <w:rFonts w:ascii="Arial" w:hAnsi="Arial" w:cs="Arial"/>
          </w:rPr>
          <w:instrText>https://learn.sparkfun.com/tutorials/raspberry-pi-spi-and-i2c-tutorial</w:instrText>
        </w:r>
        <w:r>
          <w:rPr>
            <w:rFonts w:ascii="Arial" w:hAnsi="Arial" w:cs="Arial"/>
          </w:rPr>
          <w:instrText xml:space="preserve">" </w:instrText>
        </w:r>
        <w:r>
          <w:rPr>
            <w:rFonts w:ascii="Arial" w:hAnsi="Arial" w:cs="Arial"/>
          </w:rPr>
          <w:fldChar w:fldCharType="separate"/>
        </w:r>
        <w:r w:rsidRPr="00F72F89">
          <w:rPr>
            <w:rStyle w:val="Hyperlink"/>
            <w:rFonts w:ascii="Arial" w:hAnsi="Arial" w:cs="Arial"/>
          </w:rPr>
          <w:t>https://learn.sparkfun.com/tutorials/raspberry-pi-spi-and-i2c-tutorial</w:t>
        </w:r>
        <w:r>
          <w:rPr>
            <w:rFonts w:ascii="Arial" w:hAnsi="Arial" w:cs="Arial"/>
          </w:rPr>
          <w:fldChar w:fldCharType="end"/>
        </w:r>
      </w:ins>
    </w:p>
    <w:p w14:paraId="1D1A7A74" w14:textId="25F1CF73" w:rsidR="00FB6B19" w:rsidRPr="008A5452" w:rsidRDefault="005F3C93" w:rsidP="001B7029">
      <w:pPr>
        <w:rPr>
          <w:ins w:id="591" w:author="Sankaranarayanan S." w:date="2018-06-14T17:36:00Z"/>
          <w:rFonts w:ascii="Arial" w:hAnsi="Arial" w:cs="Arial"/>
          <w:b/>
          <w:sz w:val="24"/>
          <w:rPrChange w:id="592" w:author="Sankaranarayanan S." w:date="2018-06-18T16:38:00Z">
            <w:rPr>
              <w:ins w:id="593" w:author="Sankaranarayanan S." w:date="2018-06-14T17:36:00Z"/>
              <w:rFonts w:ascii="Arial" w:hAnsi="Arial" w:cs="Arial"/>
              <w:b/>
            </w:rPr>
          </w:rPrChange>
        </w:rPr>
      </w:pPr>
      <w:ins w:id="594" w:author="Sankaranarayanan S." w:date="2018-06-18T16:38:00Z">
        <w:r w:rsidRPr="005F3C93">
          <w:rPr>
            <w:rFonts w:ascii="Arial" w:hAnsi="Arial" w:cs="Arial"/>
            <w:b/>
            <w:sz w:val="24"/>
          </w:rPr>
          <w:t>Control</w:t>
        </w:r>
        <w:r>
          <w:rPr>
            <w:rFonts w:ascii="Arial" w:hAnsi="Arial" w:cs="Arial"/>
            <w:b/>
            <w:sz w:val="24"/>
          </w:rPr>
          <w:t xml:space="preserve">ling </w:t>
        </w:r>
        <w:r w:rsidR="008A5452" w:rsidRPr="008A5452">
          <w:rPr>
            <w:rFonts w:ascii="Arial" w:hAnsi="Arial" w:cs="Arial"/>
            <w:b/>
            <w:sz w:val="24"/>
            <w:rPrChange w:id="595" w:author="Sankaranarayanan S." w:date="2018-06-18T16:38:00Z">
              <w:rPr>
                <w:rFonts w:ascii="Arial" w:hAnsi="Arial" w:cs="Arial"/>
              </w:rPr>
            </w:rPrChange>
          </w:rPr>
          <w:t>Raspberry</w:t>
        </w:r>
        <w:r>
          <w:rPr>
            <w:rFonts w:ascii="Arial" w:hAnsi="Arial" w:cs="Arial"/>
            <w:b/>
            <w:sz w:val="24"/>
          </w:rPr>
          <w:t xml:space="preserve"> Pi </w:t>
        </w:r>
      </w:ins>
      <w:ins w:id="596" w:author="Sankaranarayanan S." w:date="2018-06-18T16:39:00Z">
        <w:r>
          <w:rPr>
            <w:rFonts w:ascii="Arial" w:hAnsi="Arial" w:cs="Arial"/>
            <w:b/>
            <w:sz w:val="24"/>
          </w:rPr>
          <w:t>zero over UART</w:t>
        </w:r>
      </w:ins>
    </w:p>
    <w:p w14:paraId="1331EA99" w14:textId="36B060F7" w:rsidR="002C0F89" w:rsidRDefault="005F3C93" w:rsidP="001B7029">
      <w:pPr>
        <w:rPr>
          <w:ins w:id="597" w:author="Sankaranarayanan S." w:date="2018-06-18T16:41:00Z"/>
          <w:rFonts w:ascii="Arial" w:hAnsi="Arial" w:cs="Arial"/>
        </w:rPr>
      </w:pPr>
      <w:ins w:id="598" w:author="Sankaranarayanan S." w:date="2018-06-18T16:41:00Z">
        <w:r>
          <w:rPr>
            <w:rFonts w:ascii="Arial" w:hAnsi="Arial" w:cs="Arial"/>
          </w:rPr>
          <w:fldChar w:fldCharType="begin"/>
        </w:r>
        <w:r>
          <w:rPr>
            <w:rFonts w:ascii="Arial" w:hAnsi="Arial" w:cs="Arial"/>
          </w:rPr>
          <w:instrText xml:space="preserve"> HYPERLINK "</w:instrText>
        </w:r>
      </w:ins>
      <w:ins w:id="599" w:author="Sankaranarayanan S." w:date="2018-06-18T16:37:00Z">
        <w:r w:rsidRPr="008A5452">
          <w:rPr>
            <w:rFonts w:ascii="Arial" w:hAnsi="Arial" w:cs="Arial"/>
            <w:rPrChange w:id="600" w:author="Sankaranarayanan S." w:date="2018-06-18T16:37:00Z">
              <w:rPr>
                <w:rFonts w:ascii="Arial" w:hAnsi="Arial" w:cs="Arial"/>
                <w:b/>
              </w:rPr>
            </w:rPrChange>
          </w:rPr>
          <w:instrText>https://elementztechblog.wordpress.com/2016/05/02/controlling-raspberry-pi-zero-over-uart/</w:instrText>
        </w:r>
      </w:ins>
      <w:ins w:id="601" w:author="Sankaranarayanan S." w:date="2018-06-18T16:41:00Z">
        <w:r>
          <w:rPr>
            <w:rFonts w:ascii="Arial" w:hAnsi="Arial" w:cs="Arial"/>
          </w:rPr>
          <w:instrText xml:space="preserve">" </w:instrText>
        </w:r>
        <w:r>
          <w:rPr>
            <w:rFonts w:ascii="Arial" w:hAnsi="Arial" w:cs="Arial"/>
          </w:rPr>
          <w:fldChar w:fldCharType="separate"/>
        </w:r>
      </w:ins>
      <w:ins w:id="602" w:author="Sankaranarayanan S." w:date="2018-06-18T16:37:00Z">
        <w:r w:rsidRPr="00F72F89">
          <w:rPr>
            <w:rStyle w:val="Hyperlink"/>
            <w:rFonts w:ascii="Arial" w:hAnsi="Arial" w:cs="Arial"/>
            <w:rPrChange w:id="603" w:author="Sankaranarayanan S." w:date="2018-06-18T16:37:00Z">
              <w:rPr>
                <w:rFonts w:ascii="Arial" w:hAnsi="Arial" w:cs="Arial"/>
                <w:b/>
              </w:rPr>
            </w:rPrChange>
          </w:rPr>
          <w:t>https://elementztechblog.wordpress.com/2016/05/02/controlling-raspberry-pi-zero-over-uart/</w:t>
        </w:r>
      </w:ins>
      <w:ins w:id="604" w:author="Sankaranarayanan S." w:date="2018-06-18T16:41:00Z">
        <w:r>
          <w:rPr>
            <w:rFonts w:ascii="Arial" w:hAnsi="Arial" w:cs="Arial"/>
          </w:rPr>
          <w:fldChar w:fldCharType="end"/>
        </w:r>
      </w:ins>
    </w:p>
    <w:p w14:paraId="6E52C075" w14:textId="154F2850" w:rsidR="00950224" w:rsidRPr="00950224" w:rsidRDefault="00950224" w:rsidP="001B7029">
      <w:pPr>
        <w:rPr>
          <w:ins w:id="605" w:author="Sankaranarayanan S." w:date="2018-06-18T16:51:00Z"/>
          <w:rFonts w:ascii="Arial" w:hAnsi="Arial" w:cs="Arial"/>
          <w:b/>
          <w:rPrChange w:id="606" w:author="Sankaranarayanan S." w:date="2018-06-18T16:52:00Z">
            <w:rPr>
              <w:ins w:id="607" w:author="Sankaranarayanan S." w:date="2018-06-18T16:51:00Z"/>
              <w:rFonts w:ascii="Arial" w:hAnsi="Arial" w:cs="Arial"/>
            </w:rPr>
          </w:rPrChange>
        </w:rPr>
      </w:pPr>
      <w:ins w:id="608" w:author="Sankaranarayanan S." w:date="2018-06-18T16:51:00Z">
        <w:r w:rsidRPr="00950224">
          <w:rPr>
            <w:rFonts w:ascii="Arial" w:hAnsi="Arial" w:cs="Arial"/>
            <w:b/>
            <w:sz w:val="24"/>
            <w:rPrChange w:id="609" w:author="Sankaranarayanan S." w:date="2018-06-18T16:52:00Z">
              <w:rPr>
                <w:rFonts w:ascii="Arial" w:hAnsi="Arial" w:cs="Arial"/>
              </w:rPr>
            </w:rPrChange>
          </w:rPr>
          <w:t xml:space="preserve">Configuring </w:t>
        </w:r>
      </w:ins>
      <w:ins w:id="610" w:author="Sankaranarayanan S." w:date="2018-06-18T16:52:00Z">
        <w:r w:rsidRPr="00950224">
          <w:rPr>
            <w:rFonts w:ascii="Arial" w:hAnsi="Arial" w:cs="Arial"/>
            <w:b/>
            <w:sz w:val="24"/>
            <w:rPrChange w:id="611" w:author="Sankaranarayanan S." w:date="2018-06-18T16:52:00Z">
              <w:rPr>
                <w:rFonts w:ascii="Arial" w:hAnsi="Arial" w:cs="Arial"/>
              </w:rPr>
            </w:rPrChange>
          </w:rPr>
          <w:t xml:space="preserve">the GPIO serial port on </w:t>
        </w:r>
        <w:proofErr w:type="spellStart"/>
        <w:r w:rsidRPr="00950224">
          <w:rPr>
            <w:rFonts w:ascii="Arial" w:hAnsi="Arial" w:cs="Arial"/>
            <w:b/>
            <w:sz w:val="24"/>
            <w:rPrChange w:id="612" w:author="Sankaranarayanan S." w:date="2018-06-18T16:52:00Z">
              <w:rPr>
                <w:rFonts w:ascii="Arial" w:hAnsi="Arial" w:cs="Arial"/>
              </w:rPr>
            </w:rPrChange>
          </w:rPr>
          <w:t>Raspbian</w:t>
        </w:r>
        <w:proofErr w:type="spellEnd"/>
        <w:r w:rsidRPr="00950224">
          <w:rPr>
            <w:rFonts w:ascii="Arial" w:hAnsi="Arial" w:cs="Arial"/>
            <w:b/>
            <w:rPrChange w:id="613" w:author="Sankaranarayanan S." w:date="2018-06-18T16:52:00Z">
              <w:rPr>
                <w:rFonts w:ascii="Arial" w:hAnsi="Arial" w:cs="Arial"/>
              </w:rPr>
            </w:rPrChange>
          </w:rPr>
          <w:t xml:space="preserve"> </w:t>
        </w:r>
      </w:ins>
    </w:p>
    <w:p w14:paraId="48B02B3F" w14:textId="4A45AEE1" w:rsidR="005F3C93" w:rsidRDefault="00950224" w:rsidP="001B7029">
      <w:pPr>
        <w:rPr>
          <w:ins w:id="614" w:author="Sankaranarayanan S." w:date="2018-06-18T16:51:00Z"/>
          <w:rFonts w:ascii="Arial" w:hAnsi="Arial" w:cs="Arial"/>
        </w:rPr>
      </w:pPr>
      <w:ins w:id="615" w:author="Sankaranarayanan S." w:date="2018-06-18T16:51:00Z">
        <w:r>
          <w:rPr>
            <w:rFonts w:ascii="Arial" w:hAnsi="Arial" w:cs="Arial"/>
          </w:rPr>
          <w:fldChar w:fldCharType="begin"/>
        </w:r>
        <w:r>
          <w:rPr>
            <w:rFonts w:ascii="Arial" w:hAnsi="Arial" w:cs="Arial"/>
          </w:rPr>
          <w:instrText xml:space="preserve"> HYPERLINK "</w:instrText>
        </w:r>
        <w:r w:rsidRPr="00950224">
          <w:rPr>
            <w:rFonts w:ascii="Arial" w:hAnsi="Arial" w:cs="Arial"/>
          </w:rPr>
          <w:instrText>https://spellfoundry.com/2016/05/29/configuring-gpio-serial-port-raspbian-jessie-including-pi-3/</w:instrText>
        </w:r>
        <w:r>
          <w:rPr>
            <w:rFonts w:ascii="Arial" w:hAnsi="Arial" w:cs="Arial"/>
          </w:rPr>
          <w:instrText xml:space="preserve">" </w:instrText>
        </w:r>
        <w:r>
          <w:rPr>
            <w:rFonts w:ascii="Arial" w:hAnsi="Arial" w:cs="Arial"/>
          </w:rPr>
          <w:fldChar w:fldCharType="separate"/>
        </w:r>
        <w:r w:rsidRPr="00F72F89">
          <w:rPr>
            <w:rStyle w:val="Hyperlink"/>
            <w:rFonts w:ascii="Arial" w:hAnsi="Arial" w:cs="Arial"/>
          </w:rPr>
          <w:t>https://spellfoundry.com/2016/05/29/configuring-gpio-serial-port-raspbian-jessie-including-pi-3/</w:t>
        </w:r>
        <w:r>
          <w:rPr>
            <w:rFonts w:ascii="Arial" w:hAnsi="Arial" w:cs="Arial"/>
          </w:rPr>
          <w:fldChar w:fldCharType="end"/>
        </w:r>
      </w:ins>
    </w:p>
    <w:p w14:paraId="651BBA22" w14:textId="4047E7AC" w:rsidR="00B96E66" w:rsidRPr="00B96E66" w:rsidRDefault="00B96E66" w:rsidP="001B7029">
      <w:pPr>
        <w:rPr>
          <w:ins w:id="616" w:author="Sankaranarayanan S." w:date="2018-06-19T18:20:00Z"/>
          <w:rFonts w:ascii="Arial" w:hAnsi="Arial" w:cs="Arial"/>
          <w:b/>
          <w:sz w:val="24"/>
          <w:rPrChange w:id="617" w:author="Sankaranarayanan S." w:date="2018-06-19T18:20:00Z">
            <w:rPr>
              <w:ins w:id="618" w:author="Sankaranarayanan S." w:date="2018-06-19T18:20:00Z"/>
              <w:rFonts w:ascii="Arial" w:hAnsi="Arial" w:cs="Arial"/>
            </w:rPr>
          </w:rPrChange>
        </w:rPr>
      </w:pPr>
      <w:ins w:id="619" w:author="Sankaranarayanan S." w:date="2018-06-19T18:20:00Z">
        <w:r w:rsidRPr="00B96E66">
          <w:rPr>
            <w:rFonts w:ascii="Arial" w:hAnsi="Arial" w:cs="Arial"/>
            <w:b/>
            <w:sz w:val="24"/>
            <w:rPrChange w:id="620" w:author="Sankaranarayanan S." w:date="2018-06-19T18:20:00Z">
              <w:rPr>
                <w:rFonts w:ascii="Arial" w:hAnsi="Arial" w:cs="Arial"/>
              </w:rPr>
            </w:rPrChange>
          </w:rPr>
          <w:t>Basics of UART communication circuit</w:t>
        </w:r>
      </w:ins>
    </w:p>
    <w:p w14:paraId="152E43E9" w14:textId="47CB80DF" w:rsidR="00950224" w:rsidRDefault="00B96E66" w:rsidP="001B7029">
      <w:pPr>
        <w:rPr>
          <w:ins w:id="621" w:author="Sankaranarayanan S." w:date="2018-06-19T18:20:00Z"/>
          <w:rFonts w:ascii="Arial" w:hAnsi="Arial" w:cs="Arial"/>
        </w:rPr>
      </w:pPr>
      <w:ins w:id="622" w:author="Sankaranarayanan S." w:date="2018-06-19T18:20:00Z">
        <w:r>
          <w:rPr>
            <w:rFonts w:ascii="Arial" w:hAnsi="Arial" w:cs="Arial"/>
          </w:rPr>
          <w:fldChar w:fldCharType="begin"/>
        </w:r>
        <w:r>
          <w:rPr>
            <w:rFonts w:ascii="Arial" w:hAnsi="Arial" w:cs="Arial"/>
          </w:rPr>
          <w:instrText xml:space="preserve"> HYPERLINK "</w:instrText>
        </w:r>
        <w:r w:rsidRPr="00B96E66">
          <w:rPr>
            <w:rFonts w:ascii="Arial" w:hAnsi="Arial" w:cs="Arial"/>
          </w:rPr>
          <w:instrText>http://www.circuitbasics.com/basics-uart-communication/</w:instrText>
        </w:r>
        <w:r>
          <w:rPr>
            <w:rFonts w:ascii="Arial" w:hAnsi="Arial" w:cs="Arial"/>
          </w:rPr>
          <w:instrText xml:space="preserve">" </w:instrText>
        </w:r>
        <w:r>
          <w:rPr>
            <w:rFonts w:ascii="Arial" w:hAnsi="Arial" w:cs="Arial"/>
          </w:rPr>
          <w:fldChar w:fldCharType="separate"/>
        </w:r>
        <w:r w:rsidRPr="00F72F89">
          <w:rPr>
            <w:rStyle w:val="Hyperlink"/>
            <w:rFonts w:ascii="Arial" w:hAnsi="Arial" w:cs="Arial"/>
          </w:rPr>
          <w:t>http://www.circuitbasics.com/basics-uart-communication/</w:t>
        </w:r>
        <w:r>
          <w:rPr>
            <w:rFonts w:ascii="Arial" w:hAnsi="Arial" w:cs="Arial"/>
          </w:rPr>
          <w:fldChar w:fldCharType="end"/>
        </w:r>
      </w:ins>
    </w:p>
    <w:p w14:paraId="461426D5" w14:textId="77777777" w:rsidR="00B96E66" w:rsidRPr="008A5452" w:rsidRDefault="00B96E66" w:rsidP="001B7029">
      <w:pPr>
        <w:rPr>
          <w:rFonts w:ascii="Arial" w:hAnsi="Arial" w:cs="Arial"/>
          <w:rPrChange w:id="623" w:author="Sankaranarayanan S." w:date="2018-06-18T16:37:00Z">
            <w:rPr>
              <w:rFonts w:ascii="Arial" w:hAnsi="Arial" w:cs="Arial"/>
              <w:b/>
            </w:rPr>
          </w:rPrChange>
        </w:rPr>
      </w:pPr>
    </w:p>
    <w:sectPr w:rsidR="00B96E66" w:rsidRPr="008A54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0" w:author="Sankaranarayanan S." w:date="2018-06-12T11:25:00Z" w:initials="SS">
    <w:p w14:paraId="532D9332" w14:textId="77777777" w:rsidR="00E060F7" w:rsidRDefault="00E060F7">
      <w:pPr>
        <w:pStyle w:val="CommentText"/>
      </w:pPr>
      <w:r>
        <w:rPr>
          <w:rStyle w:val="CommentReference"/>
        </w:rPr>
        <w:annotationRef/>
      </w:r>
      <w:r>
        <w:t>Added today 12/06/2018</w:t>
      </w:r>
    </w:p>
  </w:comment>
  <w:comment w:id="101" w:author="Sankaranarayanan S." w:date="2018-06-14T15:07:00Z" w:initials="SS">
    <w:p w14:paraId="10CC9CFE" w14:textId="2A9DFC11" w:rsidR="007D4A6E" w:rsidRDefault="007D4A6E">
      <w:pPr>
        <w:pStyle w:val="CommentText"/>
      </w:pPr>
      <w:r>
        <w:rPr>
          <w:rStyle w:val="CommentReference"/>
        </w:rPr>
        <w:annotationRef/>
      </w:r>
      <w:r>
        <w:t>Added today 14/06/2018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2D9332" w15:done="0"/>
  <w15:commentEx w15:paraId="10CC9C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A058A"/>
    <w:multiLevelType w:val="hybridMultilevel"/>
    <w:tmpl w:val="1832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22B6"/>
    <w:multiLevelType w:val="hybridMultilevel"/>
    <w:tmpl w:val="422E5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849D9"/>
    <w:multiLevelType w:val="hybridMultilevel"/>
    <w:tmpl w:val="1996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67B5E"/>
    <w:multiLevelType w:val="hybridMultilevel"/>
    <w:tmpl w:val="C672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92F09"/>
    <w:multiLevelType w:val="hybridMultilevel"/>
    <w:tmpl w:val="02DC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828B7"/>
    <w:multiLevelType w:val="multilevel"/>
    <w:tmpl w:val="571C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30BF5"/>
    <w:multiLevelType w:val="multilevel"/>
    <w:tmpl w:val="E85A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00993"/>
    <w:multiLevelType w:val="multilevel"/>
    <w:tmpl w:val="FE2E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C4A29"/>
    <w:multiLevelType w:val="hybridMultilevel"/>
    <w:tmpl w:val="F132B0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C09B8"/>
    <w:multiLevelType w:val="hybridMultilevel"/>
    <w:tmpl w:val="79820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7"/>
  </w:num>
  <w:num w:numId="5">
    <w:abstractNumId w:val="3"/>
  </w:num>
  <w:num w:numId="6">
    <w:abstractNumId w:val="4"/>
  </w:num>
  <w:num w:numId="7">
    <w:abstractNumId w:val="0"/>
  </w:num>
  <w:num w:numId="8">
    <w:abstractNumId w:val="8"/>
  </w:num>
  <w:num w:numId="9">
    <w:abstractNumId w:val="9"/>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karanarayanan S.">
    <w15:presenceInfo w15:providerId="AD" w15:userId="S-1-5-21-1220945662-606747145-725345543-51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AC"/>
    <w:rsid w:val="000224C5"/>
    <w:rsid w:val="00027723"/>
    <w:rsid w:val="000543A1"/>
    <w:rsid w:val="000A0AAB"/>
    <w:rsid w:val="000D5954"/>
    <w:rsid w:val="00116728"/>
    <w:rsid w:val="00145160"/>
    <w:rsid w:val="00151F80"/>
    <w:rsid w:val="001571C0"/>
    <w:rsid w:val="00177015"/>
    <w:rsid w:val="00193ED8"/>
    <w:rsid w:val="001B5084"/>
    <w:rsid w:val="001B7029"/>
    <w:rsid w:val="0022182A"/>
    <w:rsid w:val="00225452"/>
    <w:rsid w:val="00236544"/>
    <w:rsid w:val="0024775D"/>
    <w:rsid w:val="00251A3D"/>
    <w:rsid w:val="00253C57"/>
    <w:rsid w:val="00255C4D"/>
    <w:rsid w:val="0029098B"/>
    <w:rsid w:val="002B6A17"/>
    <w:rsid w:val="002C0F89"/>
    <w:rsid w:val="002F55E3"/>
    <w:rsid w:val="003126B1"/>
    <w:rsid w:val="00352CAC"/>
    <w:rsid w:val="00394C24"/>
    <w:rsid w:val="003A6FD7"/>
    <w:rsid w:val="003D7C9B"/>
    <w:rsid w:val="004032BF"/>
    <w:rsid w:val="00453970"/>
    <w:rsid w:val="00512C52"/>
    <w:rsid w:val="00515762"/>
    <w:rsid w:val="00517301"/>
    <w:rsid w:val="005536E6"/>
    <w:rsid w:val="005830E3"/>
    <w:rsid w:val="005A0A18"/>
    <w:rsid w:val="005A7108"/>
    <w:rsid w:val="005C49A9"/>
    <w:rsid w:val="005F3C93"/>
    <w:rsid w:val="005F4E5B"/>
    <w:rsid w:val="005F74B1"/>
    <w:rsid w:val="00605C99"/>
    <w:rsid w:val="00621722"/>
    <w:rsid w:val="00647733"/>
    <w:rsid w:val="006516E7"/>
    <w:rsid w:val="00661A1E"/>
    <w:rsid w:val="006A5AD7"/>
    <w:rsid w:val="006A5CF1"/>
    <w:rsid w:val="00715756"/>
    <w:rsid w:val="007225D3"/>
    <w:rsid w:val="00763D4B"/>
    <w:rsid w:val="007951AC"/>
    <w:rsid w:val="007C34E8"/>
    <w:rsid w:val="007D4A6E"/>
    <w:rsid w:val="008126CD"/>
    <w:rsid w:val="00823EB8"/>
    <w:rsid w:val="00854D13"/>
    <w:rsid w:val="008A5452"/>
    <w:rsid w:val="008C1C3C"/>
    <w:rsid w:val="00907784"/>
    <w:rsid w:val="00912569"/>
    <w:rsid w:val="00950224"/>
    <w:rsid w:val="00955524"/>
    <w:rsid w:val="009756D2"/>
    <w:rsid w:val="009A2F36"/>
    <w:rsid w:val="009E67C0"/>
    <w:rsid w:val="00A45974"/>
    <w:rsid w:val="00A470CC"/>
    <w:rsid w:val="00A522C8"/>
    <w:rsid w:val="00A70111"/>
    <w:rsid w:val="00AD0810"/>
    <w:rsid w:val="00AE18A7"/>
    <w:rsid w:val="00AF6EE1"/>
    <w:rsid w:val="00B24AF5"/>
    <w:rsid w:val="00B43107"/>
    <w:rsid w:val="00B4561C"/>
    <w:rsid w:val="00B53534"/>
    <w:rsid w:val="00B74A91"/>
    <w:rsid w:val="00B85CD9"/>
    <w:rsid w:val="00B96E66"/>
    <w:rsid w:val="00BD75FF"/>
    <w:rsid w:val="00C82A29"/>
    <w:rsid w:val="00C95B32"/>
    <w:rsid w:val="00C96BB4"/>
    <w:rsid w:val="00CA0977"/>
    <w:rsid w:val="00CA7819"/>
    <w:rsid w:val="00D5065B"/>
    <w:rsid w:val="00D869F6"/>
    <w:rsid w:val="00DA151E"/>
    <w:rsid w:val="00DA54AC"/>
    <w:rsid w:val="00DC173C"/>
    <w:rsid w:val="00DD44C8"/>
    <w:rsid w:val="00DE3B6A"/>
    <w:rsid w:val="00E060F7"/>
    <w:rsid w:val="00E140EB"/>
    <w:rsid w:val="00E14319"/>
    <w:rsid w:val="00E935C5"/>
    <w:rsid w:val="00E941FF"/>
    <w:rsid w:val="00EB7D64"/>
    <w:rsid w:val="00EE15F5"/>
    <w:rsid w:val="00EE2257"/>
    <w:rsid w:val="00F94166"/>
    <w:rsid w:val="00FB6B19"/>
    <w:rsid w:val="00FC4CBF"/>
    <w:rsid w:val="00FD378E"/>
    <w:rsid w:val="00FE3DA3"/>
    <w:rsid w:val="00FF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1B30"/>
  <w15:chartTrackingRefBased/>
  <w15:docId w15:val="{56DE562C-7906-42BC-9BFA-458C3AEC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6B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DA3"/>
    <w:rPr>
      <w:color w:val="0000FF"/>
      <w:u w:val="single"/>
    </w:rPr>
  </w:style>
  <w:style w:type="paragraph" w:styleId="ListParagraph">
    <w:name w:val="List Paragraph"/>
    <w:basedOn w:val="Normal"/>
    <w:uiPriority w:val="34"/>
    <w:qFormat/>
    <w:rsid w:val="001571C0"/>
    <w:pPr>
      <w:ind w:left="720"/>
      <w:contextualSpacing/>
    </w:pPr>
  </w:style>
  <w:style w:type="paragraph" w:styleId="NormalWeb">
    <w:name w:val="Normal (Web)"/>
    <w:basedOn w:val="Normal"/>
    <w:uiPriority w:val="99"/>
    <w:semiHidden/>
    <w:unhideWhenUsed/>
    <w:rsid w:val="009077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98B"/>
    <w:rPr>
      <w:b/>
      <w:bCs/>
    </w:rPr>
  </w:style>
  <w:style w:type="character" w:styleId="FollowedHyperlink">
    <w:name w:val="FollowedHyperlink"/>
    <w:basedOn w:val="DefaultParagraphFont"/>
    <w:uiPriority w:val="99"/>
    <w:semiHidden/>
    <w:unhideWhenUsed/>
    <w:rsid w:val="004032BF"/>
    <w:rPr>
      <w:color w:val="954F72" w:themeColor="followedHyperlink"/>
      <w:u w:val="single"/>
    </w:rPr>
  </w:style>
  <w:style w:type="character" w:customStyle="1" w:styleId="Heading2Char">
    <w:name w:val="Heading 2 Char"/>
    <w:basedOn w:val="DefaultParagraphFont"/>
    <w:link w:val="Heading2"/>
    <w:uiPriority w:val="9"/>
    <w:rsid w:val="00C96BB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96BB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060F7"/>
    <w:rPr>
      <w:sz w:val="16"/>
      <w:szCs w:val="16"/>
    </w:rPr>
  </w:style>
  <w:style w:type="paragraph" w:styleId="CommentText">
    <w:name w:val="annotation text"/>
    <w:basedOn w:val="Normal"/>
    <w:link w:val="CommentTextChar"/>
    <w:uiPriority w:val="99"/>
    <w:semiHidden/>
    <w:unhideWhenUsed/>
    <w:rsid w:val="00E060F7"/>
    <w:pPr>
      <w:spacing w:line="240" w:lineRule="auto"/>
    </w:pPr>
    <w:rPr>
      <w:sz w:val="20"/>
      <w:szCs w:val="20"/>
    </w:rPr>
  </w:style>
  <w:style w:type="character" w:customStyle="1" w:styleId="CommentTextChar">
    <w:name w:val="Comment Text Char"/>
    <w:basedOn w:val="DefaultParagraphFont"/>
    <w:link w:val="CommentText"/>
    <w:uiPriority w:val="99"/>
    <w:semiHidden/>
    <w:rsid w:val="00E060F7"/>
    <w:rPr>
      <w:sz w:val="20"/>
      <w:szCs w:val="20"/>
    </w:rPr>
  </w:style>
  <w:style w:type="paragraph" w:styleId="CommentSubject">
    <w:name w:val="annotation subject"/>
    <w:basedOn w:val="CommentText"/>
    <w:next w:val="CommentText"/>
    <w:link w:val="CommentSubjectChar"/>
    <w:uiPriority w:val="99"/>
    <w:semiHidden/>
    <w:unhideWhenUsed/>
    <w:rsid w:val="00E060F7"/>
    <w:rPr>
      <w:b/>
      <w:bCs/>
    </w:rPr>
  </w:style>
  <w:style w:type="character" w:customStyle="1" w:styleId="CommentSubjectChar">
    <w:name w:val="Comment Subject Char"/>
    <w:basedOn w:val="CommentTextChar"/>
    <w:link w:val="CommentSubject"/>
    <w:uiPriority w:val="99"/>
    <w:semiHidden/>
    <w:rsid w:val="00E060F7"/>
    <w:rPr>
      <w:b/>
      <w:bCs/>
      <w:sz w:val="20"/>
      <w:szCs w:val="20"/>
    </w:rPr>
  </w:style>
  <w:style w:type="paragraph" w:styleId="BalloonText">
    <w:name w:val="Balloon Text"/>
    <w:basedOn w:val="Normal"/>
    <w:link w:val="BalloonTextChar"/>
    <w:uiPriority w:val="99"/>
    <w:semiHidden/>
    <w:unhideWhenUsed/>
    <w:rsid w:val="00E060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0F7"/>
    <w:rPr>
      <w:rFonts w:ascii="Segoe UI" w:hAnsi="Segoe UI" w:cs="Segoe UI"/>
      <w:sz w:val="18"/>
      <w:szCs w:val="18"/>
    </w:rPr>
  </w:style>
  <w:style w:type="character" w:customStyle="1" w:styleId="token">
    <w:name w:val="token"/>
    <w:basedOn w:val="DefaultParagraphFont"/>
    <w:rsid w:val="00E941FF"/>
  </w:style>
  <w:style w:type="paragraph" w:styleId="HTMLPreformatted">
    <w:name w:val="HTML Preformatted"/>
    <w:basedOn w:val="Normal"/>
    <w:link w:val="HTMLPreformattedChar"/>
    <w:uiPriority w:val="99"/>
    <w:semiHidden/>
    <w:unhideWhenUsed/>
    <w:rsid w:val="00647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7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738767">
      <w:bodyDiv w:val="1"/>
      <w:marLeft w:val="0"/>
      <w:marRight w:val="0"/>
      <w:marTop w:val="0"/>
      <w:marBottom w:val="0"/>
      <w:divBdr>
        <w:top w:val="none" w:sz="0" w:space="0" w:color="auto"/>
        <w:left w:val="none" w:sz="0" w:space="0" w:color="auto"/>
        <w:bottom w:val="none" w:sz="0" w:space="0" w:color="auto"/>
        <w:right w:val="none" w:sz="0" w:space="0" w:color="auto"/>
      </w:divBdr>
      <w:divsChild>
        <w:div w:id="332685379">
          <w:marLeft w:val="0"/>
          <w:marRight w:val="0"/>
          <w:marTop w:val="0"/>
          <w:marBottom w:val="0"/>
          <w:divBdr>
            <w:top w:val="none" w:sz="0" w:space="0" w:color="auto"/>
            <w:left w:val="none" w:sz="0" w:space="0" w:color="auto"/>
            <w:bottom w:val="none" w:sz="0" w:space="0" w:color="auto"/>
            <w:right w:val="none" w:sz="0" w:space="0" w:color="auto"/>
          </w:divBdr>
          <w:divsChild>
            <w:div w:id="437721487">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 w:id="701131461">
      <w:bodyDiv w:val="1"/>
      <w:marLeft w:val="0"/>
      <w:marRight w:val="0"/>
      <w:marTop w:val="0"/>
      <w:marBottom w:val="0"/>
      <w:divBdr>
        <w:top w:val="none" w:sz="0" w:space="0" w:color="auto"/>
        <w:left w:val="none" w:sz="0" w:space="0" w:color="auto"/>
        <w:bottom w:val="none" w:sz="0" w:space="0" w:color="auto"/>
        <w:right w:val="none" w:sz="0" w:space="0" w:color="auto"/>
      </w:divBdr>
      <w:divsChild>
        <w:div w:id="1115707829">
          <w:marLeft w:val="0"/>
          <w:marRight w:val="0"/>
          <w:marTop w:val="0"/>
          <w:marBottom w:val="0"/>
          <w:divBdr>
            <w:top w:val="none" w:sz="0" w:space="0" w:color="auto"/>
            <w:left w:val="none" w:sz="0" w:space="0" w:color="auto"/>
            <w:bottom w:val="none" w:sz="0" w:space="0" w:color="auto"/>
            <w:right w:val="none" w:sz="0" w:space="0" w:color="auto"/>
          </w:divBdr>
          <w:divsChild>
            <w:div w:id="655957423">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 w:id="1527864823">
      <w:bodyDiv w:val="1"/>
      <w:marLeft w:val="0"/>
      <w:marRight w:val="0"/>
      <w:marTop w:val="0"/>
      <w:marBottom w:val="0"/>
      <w:divBdr>
        <w:top w:val="none" w:sz="0" w:space="0" w:color="auto"/>
        <w:left w:val="none" w:sz="0" w:space="0" w:color="auto"/>
        <w:bottom w:val="none" w:sz="0" w:space="0" w:color="auto"/>
        <w:right w:val="none" w:sz="0" w:space="0" w:color="auto"/>
      </w:divBdr>
    </w:div>
    <w:div w:id="1793204309">
      <w:bodyDiv w:val="1"/>
      <w:marLeft w:val="0"/>
      <w:marRight w:val="0"/>
      <w:marTop w:val="0"/>
      <w:marBottom w:val="0"/>
      <w:divBdr>
        <w:top w:val="none" w:sz="0" w:space="0" w:color="auto"/>
        <w:left w:val="none" w:sz="0" w:space="0" w:color="auto"/>
        <w:bottom w:val="none" w:sz="0" w:space="0" w:color="auto"/>
        <w:right w:val="none" w:sz="0" w:space="0" w:color="auto"/>
      </w:divBdr>
    </w:div>
    <w:div w:id="1933930038">
      <w:bodyDiv w:val="1"/>
      <w:marLeft w:val="0"/>
      <w:marRight w:val="0"/>
      <w:marTop w:val="0"/>
      <w:marBottom w:val="0"/>
      <w:divBdr>
        <w:top w:val="none" w:sz="0" w:space="0" w:color="auto"/>
        <w:left w:val="none" w:sz="0" w:space="0" w:color="auto"/>
        <w:bottom w:val="none" w:sz="0" w:space="0" w:color="auto"/>
        <w:right w:val="none" w:sz="0" w:space="0" w:color="auto"/>
      </w:divBdr>
    </w:div>
    <w:div w:id="2086800087">
      <w:bodyDiv w:val="1"/>
      <w:marLeft w:val="0"/>
      <w:marRight w:val="0"/>
      <w:marTop w:val="0"/>
      <w:marBottom w:val="0"/>
      <w:divBdr>
        <w:top w:val="none" w:sz="0" w:space="0" w:color="auto"/>
        <w:left w:val="none" w:sz="0" w:space="0" w:color="auto"/>
        <w:bottom w:val="none" w:sz="0" w:space="0" w:color="auto"/>
        <w:right w:val="none" w:sz="0" w:space="0" w:color="auto"/>
      </w:divBdr>
    </w:div>
    <w:div w:id="21163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15120</TotalTime>
  <Pages>8</Pages>
  <Words>3074</Words>
  <Characters>17524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S.</dc:creator>
  <cp:keywords/>
  <dc:description/>
  <cp:lastModifiedBy>Sankaranarayanan S.</cp:lastModifiedBy>
  <cp:revision>104</cp:revision>
  <dcterms:created xsi:type="dcterms:W3CDTF">2018-05-30T13:03:00Z</dcterms:created>
  <dcterms:modified xsi:type="dcterms:W3CDTF">2018-06-20T12:41:00Z</dcterms:modified>
</cp:coreProperties>
</file>